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48D4" w:rsidRPr="00663DFA" w:rsidRDefault="00295258">
      <w:pPr>
        <w:spacing w:line="276" w:lineRule="auto"/>
        <w:rPr>
          <w:rFonts w:ascii="Arial" w:eastAsia="Arial" w:hAnsi="Arial" w:cs="Arial"/>
          <w:b/>
          <w:sz w:val="20"/>
          <w:szCs w:val="20"/>
        </w:rPr>
      </w:pPr>
      <w:r w:rsidRPr="00663DFA">
        <w:rPr>
          <w:rFonts w:ascii="Arial" w:eastAsia="Arial" w:hAnsi="Arial" w:cs="Arial"/>
          <w:b/>
          <w:sz w:val="20"/>
          <w:szCs w:val="20"/>
        </w:rPr>
        <w:t>Supplementary protocol</w:t>
      </w:r>
    </w:p>
    <w:p w14:paraId="00000002" w14:textId="77777777" w:rsidR="00AA48D4" w:rsidRPr="00663DFA" w:rsidRDefault="00295258">
      <w:pPr>
        <w:spacing w:line="276" w:lineRule="auto"/>
        <w:rPr>
          <w:rFonts w:ascii="Arial" w:eastAsia="Arial" w:hAnsi="Arial" w:cs="Arial"/>
          <w:i/>
          <w:sz w:val="20"/>
          <w:szCs w:val="20"/>
        </w:rPr>
      </w:pPr>
      <w:r w:rsidRPr="00663DFA">
        <w:rPr>
          <w:rFonts w:ascii="Arial" w:eastAsia="Arial" w:hAnsi="Arial" w:cs="Arial"/>
          <w:i/>
          <w:sz w:val="20"/>
          <w:szCs w:val="20"/>
        </w:rPr>
        <w:t>Configuring the optoPlate</w:t>
      </w:r>
    </w:p>
    <w:p w14:paraId="2B001A06" w14:textId="04719732" w:rsidR="00804458" w:rsidRPr="00663DFA" w:rsidRDefault="00295258">
      <w:pPr>
        <w:spacing w:line="276" w:lineRule="auto"/>
        <w:jc w:val="both"/>
        <w:rPr>
          <w:rFonts w:ascii="Arial" w:eastAsia="Arial" w:hAnsi="Arial" w:cs="Arial"/>
          <w:sz w:val="20"/>
          <w:szCs w:val="20"/>
        </w:rPr>
      </w:pPr>
      <w:r w:rsidRPr="00663DFA">
        <w:rPr>
          <w:rFonts w:ascii="Arial" w:eastAsia="Arial" w:hAnsi="Arial" w:cs="Arial"/>
          <w:sz w:val="20"/>
          <w:szCs w:val="20"/>
        </w:rPr>
        <w:t xml:space="preserve">We assemble the optoPlate as </w:t>
      </w:r>
      <w:r w:rsidR="00804458" w:rsidRPr="00663DFA">
        <w:rPr>
          <w:rFonts w:ascii="Arial" w:eastAsia="Arial" w:hAnsi="Arial" w:cs="Arial"/>
          <w:sz w:val="20"/>
          <w:szCs w:val="20"/>
        </w:rPr>
        <w:t>published</w:t>
      </w:r>
      <w:r w:rsidR="00A64A3F" w:rsidRPr="00663DFA">
        <w:rPr>
          <w:rFonts w:ascii="Arial" w:eastAsia="Arial" w:hAnsi="Arial" w:cs="Arial"/>
          <w:sz w:val="20"/>
          <w:szCs w:val="20"/>
        </w:rPr>
        <w:t xml:space="preserve"> </w:t>
      </w:r>
      <w:r w:rsidR="00BF3B9A" w:rsidRPr="00663DFA">
        <w:rPr>
          <w:rFonts w:ascii="Arial" w:eastAsia="Arial" w:hAnsi="Arial" w:cs="Arial"/>
          <w:sz w:val="20"/>
          <w:szCs w:val="20"/>
        </w:rPr>
        <w:fldChar w:fldCharType="begin" w:fldLock="1"/>
      </w:r>
      <w:r w:rsidRPr="00663DFA">
        <w:rPr>
          <w:rFonts w:ascii="Arial" w:eastAsia="Arial" w:hAnsi="Arial" w:cs="Arial"/>
          <w:sz w:val="20"/>
          <w:szCs w:val="20"/>
        </w:rPr>
        <w:instrText>ADDIN CSL_CITATION {"citationItems":[{"id":"ITEM-1","itemData":{"DOI":"10.1038/s41596-019-0178-y","ISBN":"4159601901","ISSN":"17502799","abstract":"Optogenetic probes can be powerful tools for dissecting complexity in cell biology, but there is a lack of instrumentation to exploit their potential for automated, high-information-content experiments. This protocol describes the construction and use of the optoPlate-96, a platform for high-throughput three-color optogenetics experiments that allows simultaneous manipulation of common red- and blue-light-sensitive optogenetic probes. The optoPlate-96 enables illumination of individual wells in 96-well microwell plates or in groups of wells in 384-well plates. Its design ensures that there will be no cross-illumination between microwells in 96-well plates, and an active cooling system minimizes sample heating during light-intensive experiments. This protocol details the steps to assemble, test, and use the optoPlate-96. The device can be fully assembled without specialized equipment beyond a 3D printer and a laser cutter, starting from open-source design files and commercially available components. We then describe how to perform a typical optogenetics experiment using the optoPlate-96 to stimulate adherent mammalian cells. Although optoPlate-96 experiments are compatible with any plate-based readout, we describe analysis using quantitative single-cell immunofluorescence. This workflow thus allows complex optogenetics experiments (independent control of stimulation colors, intensity, dynamics, and time points) with high-dimensional outputs at single-cell resolution. Starting from 3D-printed and laser-cut components, assembly and testing of the optoPlate-96 can be accomplished in 3–4 h, at a cost of ~$600. A full optoPlate-96 experiment with immunofluorescence analysis can be performed within ~24 h, but this estimate is variable depending on the cell type and experimental parameters.","author":[{"dropping-particle":"","family":"Bugaj","given":"Lukasz J","non-dropping-particle":"","parse-names":false,"suffix":""},{"dropping-particle":"","family":"Lim","given":"Wendell A.","non-dropping-particle":"","parse-names":false,"suffix":""}],"container-title":"Nature Protocols","id":"ITEM-1","issue":"7","issued":{"date-parts":[["2019"]]},"page":"2205-2228","publisher":"Springer US","title":"High-throughput multicolor optogenetics in microwell plates","type":"article-journal","volume":"14"},"uris":["http://www.mendeley.com/documents/?uuid=f62776fe-025b-4c2e-9617-00cbea365464"]}],"mendeley":{"formattedCitation":"[1]","plainTextFormattedCitation":"[1]","previouslyFormattedCitation":"[1]"},"properties":{"noteIndex":0},"schema":"https://github.com/citation-style-language/schema/raw/master/csl-citation.json"}</w:instrText>
      </w:r>
      <w:r w:rsidR="00BF3B9A" w:rsidRPr="00663DFA">
        <w:rPr>
          <w:rFonts w:ascii="Arial" w:eastAsia="Arial" w:hAnsi="Arial" w:cs="Arial"/>
          <w:sz w:val="20"/>
          <w:szCs w:val="20"/>
        </w:rPr>
        <w:fldChar w:fldCharType="separate"/>
      </w:r>
      <w:r w:rsidR="00BF3B9A" w:rsidRPr="00663DFA">
        <w:rPr>
          <w:rFonts w:ascii="Arial" w:eastAsia="Arial" w:hAnsi="Arial" w:cs="Arial"/>
          <w:noProof/>
          <w:sz w:val="20"/>
          <w:szCs w:val="20"/>
        </w:rPr>
        <w:t>[1]</w:t>
      </w:r>
      <w:r w:rsidR="00BF3B9A" w:rsidRPr="00663DFA">
        <w:rPr>
          <w:rFonts w:ascii="Arial" w:eastAsia="Arial" w:hAnsi="Arial" w:cs="Arial"/>
          <w:sz w:val="20"/>
          <w:szCs w:val="20"/>
        </w:rPr>
        <w:fldChar w:fldCharType="end"/>
      </w:r>
      <w:r w:rsidR="00804458" w:rsidRPr="00663DFA">
        <w:rPr>
          <w:rFonts w:ascii="Arial" w:eastAsia="Arial" w:hAnsi="Arial" w:cs="Arial"/>
          <w:sz w:val="20"/>
          <w:szCs w:val="20"/>
        </w:rPr>
        <w:t xml:space="preserve">, </w:t>
      </w:r>
      <w:r w:rsidRPr="00663DFA">
        <w:rPr>
          <w:rFonts w:ascii="Arial" w:eastAsia="Arial" w:hAnsi="Arial" w:cs="Arial"/>
          <w:sz w:val="20"/>
          <w:szCs w:val="20"/>
        </w:rPr>
        <w:t xml:space="preserve">but with two changes to suit the needs of our lab and allow calibration. First, we adapt the optoPlate to accommodate 96 well optical-bottom plates </w:t>
      </w:r>
      <w:r w:rsidR="009C4CB5" w:rsidRPr="00663DFA">
        <w:rPr>
          <w:rFonts w:ascii="Arial" w:eastAsia="Arial" w:hAnsi="Arial" w:cs="Arial"/>
          <w:sz w:val="20"/>
          <w:szCs w:val="20"/>
        </w:rPr>
        <w:t>(Nunc</w:t>
      </w:r>
      <w:r w:rsidR="00A64A3F" w:rsidRPr="00663DFA">
        <w:rPr>
          <w:rFonts w:ascii="Arial" w:eastAsia="Arial" w:hAnsi="Arial" w:cs="Arial"/>
          <w:sz w:val="20"/>
          <w:szCs w:val="20"/>
        </w:rPr>
        <w:t>,</w:t>
      </w:r>
      <w:r w:rsidR="009C4CB5" w:rsidRPr="00663DFA">
        <w:rPr>
          <w:rFonts w:ascii="Arial" w:eastAsia="Arial" w:hAnsi="Arial" w:cs="Arial"/>
          <w:sz w:val="20"/>
          <w:szCs w:val="20"/>
        </w:rPr>
        <w:t xml:space="preserve"> </w:t>
      </w:r>
      <w:r w:rsidR="00A64A3F" w:rsidRPr="00663DFA">
        <w:rPr>
          <w:rFonts w:ascii="Arial" w:eastAsia="Arial" w:hAnsi="Arial" w:cs="Arial"/>
          <w:sz w:val="20"/>
          <w:szCs w:val="20"/>
        </w:rPr>
        <w:t>#</w:t>
      </w:r>
      <w:r w:rsidR="009C4CB5" w:rsidRPr="00663DFA">
        <w:rPr>
          <w:rFonts w:ascii="Arial" w:eastAsia="Arial" w:hAnsi="Arial" w:cs="Arial"/>
          <w:sz w:val="20"/>
          <w:szCs w:val="20"/>
        </w:rPr>
        <w:t>265300)</w:t>
      </w:r>
      <w:r w:rsidRPr="00663DFA">
        <w:rPr>
          <w:rFonts w:ascii="Arial" w:eastAsia="Arial" w:hAnsi="Arial" w:cs="Arial"/>
          <w:sz w:val="20"/>
          <w:szCs w:val="20"/>
        </w:rPr>
        <w:t xml:space="preserve"> </w:t>
      </w:r>
      <w:r w:rsidR="009C4CB5" w:rsidRPr="00663DFA">
        <w:rPr>
          <w:rFonts w:ascii="Arial" w:eastAsia="Arial" w:hAnsi="Arial" w:cs="Arial"/>
          <w:sz w:val="20"/>
          <w:szCs w:val="20"/>
        </w:rPr>
        <w:t>vi</w:t>
      </w:r>
      <w:r w:rsidRPr="00663DFA">
        <w:rPr>
          <w:rFonts w:ascii="Arial" w:eastAsia="Arial" w:hAnsi="Arial" w:cs="Arial"/>
          <w:sz w:val="20"/>
          <w:szCs w:val="20"/>
        </w:rPr>
        <w:t xml:space="preserve">a 3D printed </w:t>
      </w:r>
      <w:r w:rsidR="009C4CB5" w:rsidRPr="00663DFA">
        <w:rPr>
          <w:rFonts w:ascii="Arial" w:eastAsia="Arial" w:hAnsi="Arial" w:cs="Arial"/>
          <w:sz w:val="20"/>
          <w:szCs w:val="20"/>
        </w:rPr>
        <w:t>adaptors</w:t>
      </w:r>
      <w:r w:rsidR="001F2E0A" w:rsidRPr="00663DFA">
        <w:rPr>
          <w:rFonts w:ascii="Arial" w:eastAsia="Arial" w:hAnsi="Arial" w:cs="Arial"/>
          <w:sz w:val="20"/>
          <w:szCs w:val="20"/>
        </w:rPr>
        <w:t xml:space="preserve">. </w:t>
      </w:r>
      <w:r w:rsidRPr="00663DFA">
        <w:rPr>
          <w:rFonts w:ascii="Arial" w:eastAsia="Arial" w:hAnsi="Arial" w:cs="Arial"/>
          <w:sz w:val="20"/>
          <w:szCs w:val="20"/>
        </w:rPr>
        <w:t>By default, th</w:t>
      </w:r>
      <w:r w:rsidR="00E85B0F" w:rsidRPr="00663DFA">
        <w:rPr>
          <w:rFonts w:ascii="Arial" w:eastAsia="Arial" w:hAnsi="Arial" w:cs="Arial"/>
          <w:sz w:val="20"/>
          <w:szCs w:val="20"/>
        </w:rPr>
        <w:t>e</w:t>
      </w:r>
      <w:r w:rsidRPr="00663DFA">
        <w:rPr>
          <w:rFonts w:ascii="Arial" w:eastAsia="Arial" w:hAnsi="Arial" w:cs="Arial"/>
          <w:sz w:val="20"/>
          <w:szCs w:val="20"/>
        </w:rPr>
        <w:t>s</w:t>
      </w:r>
      <w:r w:rsidR="00E85B0F" w:rsidRPr="00663DFA">
        <w:rPr>
          <w:rFonts w:ascii="Arial" w:eastAsia="Arial" w:hAnsi="Arial" w:cs="Arial"/>
          <w:sz w:val="20"/>
          <w:szCs w:val="20"/>
        </w:rPr>
        <w:t>e</w:t>
      </w:r>
      <w:r w:rsidRPr="00663DFA">
        <w:rPr>
          <w:rFonts w:ascii="Arial" w:eastAsia="Arial" w:hAnsi="Arial" w:cs="Arial"/>
          <w:sz w:val="20"/>
          <w:szCs w:val="20"/>
        </w:rPr>
        <w:t xml:space="preserve"> adapt</w:t>
      </w:r>
      <w:r w:rsidR="009C4CB5" w:rsidRPr="00663DFA">
        <w:rPr>
          <w:rFonts w:ascii="Arial" w:eastAsia="Arial" w:hAnsi="Arial" w:cs="Arial"/>
          <w:sz w:val="20"/>
          <w:szCs w:val="20"/>
        </w:rPr>
        <w:t>o</w:t>
      </w:r>
      <w:r w:rsidRPr="00663DFA">
        <w:rPr>
          <w:rFonts w:ascii="Arial" w:eastAsia="Arial" w:hAnsi="Arial" w:cs="Arial"/>
          <w:sz w:val="20"/>
          <w:szCs w:val="20"/>
        </w:rPr>
        <w:t>r</w:t>
      </w:r>
      <w:r w:rsidR="00E85B0F" w:rsidRPr="00663DFA">
        <w:rPr>
          <w:rFonts w:ascii="Arial" w:eastAsia="Arial" w:hAnsi="Arial" w:cs="Arial"/>
          <w:sz w:val="20"/>
          <w:szCs w:val="20"/>
        </w:rPr>
        <w:t>s</w:t>
      </w:r>
      <w:r w:rsidRPr="00663DFA">
        <w:rPr>
          <w:rFonts w:ascii="Arial" w:eastAsia="Arial" w:hAnsi="Arial" w:cs="Arial"/>
          <w:sz w:val="20"/>
          <w:szCs w:val="20"/>
        </w:rPr>
        <w:t xml:space="preserve"> allow one to mount the 96 well plate on top of the optoPlate, though we also created a secondary adapt</w:t>
      </w:r>
      <w:r w:rsidR="009C4CB5" w:rsidRPr="00663DFA">
        <w:rPr>
          <w:rFonts w:ascii="Arial" w:eastAsia="Arial" w:hAnsi="Arial" w:cs="Arial"/>
          <w:sz w:val="20"/>
          <w:szCs w:val="20"/>
        </w:rPr>
        <w:t>o</w:t>
      </w:r>
      <w:r w:rsidRPr="00663DFA">
        <w:rPr>
          <w:rFonts w:ascii="Arial" w:eastAsia="Arial" w:hAnsi="Arial" w:cs="Arial"/>
          <w:sz w:val="20"/>
          <w:szCs w:val="20"/>
        </w:rPr>
        <w:t>r to mount the optoPlate</w:t>
      </w:r>
      <w:r w:rsidR="00A64A3F" w:rsidRPr="00663DFA">
        <w:rPr>
          <w:rFonts w:ascii="Arial" w:eastAsia="Arial" w:hAnsi="Arial" w:cs="Arial"/>
          <w:sz w:val="20"/>
          <w:szCs w:val="20"/>
        </w:rPr>
        <w:t xml:space="preserve"> upside-down</w:t>
      </w:r>
      <w:r w:rsidRPr="00663DFA">
        <w:rPr>
          <w:rFonts w:ascii="Arial" w:eastAsia="Arial" w:hAnsi="Arial" w:cs="Arial"/>
          <w:sz w:val="20"/>
          <w:szCs w:val="20"/>
        </w:rPr>
        <w:t xml:space="preserve"> on top of the 96 well plate.</w:t>
      </w:r>
      <w:r w:rsidR="00A64A3F" w:rsidRPr="00663DFA">
        <w:rPr>
          <w:rFonts w:ascii="Arial" w:eastAsia="Arial" w:hAnsi="Arial" w:cs="Arial"/>
          <w:sz w:val="20"/>
          <w:szCs w:val="20"/>
        </w:rPr>
        <w:t xml:space="preserve"> T</w:t>
      </w:r>
      <w:r w:rsidR="00804458" w:rsidRPr="00663DFA">
        <w:rPr>
          <w:rFonts w:ascii="Arial" w:eastAsia="Arial" w:hAnsi="Arial" w:cs="Arial"/>
          <w:sz w:val="20"/>
          <w:szCs w:val="20"/>
        </w:rPr>
        <w:t xml:space="preserve">he optoPlate </w:t>
      </w:r>
      <w:r w:rsidR="00A64A3F" w:rsidRPr="00663DFA">
        <w:rPr>
          <w:rFonts w:ascii="Arial" w:eastAsia="Arial" w:hAnsi="Arial" w:cs="Arial"/>
          <w:sz w:val="20"/>
          <w:szCs w:val="20"/>
        </w:rPr>
        <w:t>can be equipped with these adaptors by following these steps (Figure S1)</w:t>
      </w:r>
      <w:r w:rsidR="00804458" w:rsidRPr="00663DFA">
        <w:rPr>
          <w:rFonts w:ascii="Arial" w:eastAsia="Arial" w:hAnsi="Arial" w:cs="Arial"/>
          <w:sz w:val="20"/>
          <w:szCs w:val="20"/>
        </w:rPr>
        <w:t>:</w:t>
      </w:r>
    </w:p>
    <w:p w14:paraId="50C468A3" w14:textId="072355B2" w:rsidR="00804458" w:rsidRPr="00663DFA" w:rsidRDefault="00804458" w:rsidP="009C4CB5">
      <w:pPr>
        <w:pStyle w:val="ListParagraph"/>
        <w:numPr>
          <w:ilvl w:val="0"/>
          <w:numId w:val="2"/>
        </w:numPr>
        <w:spacing w:line="276" w:lineRule="auto"/>
        <w:jc w:val="both"/>
        <w:rPr>
          <w:rFonts w:ascii="Arial" w:eastAsia="Arial" w:hAnsi="Arial" w:cs="Arial"/>
          <w:sz w:val="20"/>
          <w:szCs w:val="20"/>
        </w:rPr>
      </w:pPr>
      <w:r w:rsidRPr="00663DFA">
        <w:rPr>
          <w:rFonts w:ascii="Arial" w:eastAsia="Arial" w:hAnsi="Arial" w:cs="Arial"/>
          <w:sz w:val="20"/>
          <w:szCs w:val="20"/>
        </w:rPr>
        <w:t xml:space="preserve">Mount the </w:t>
      </w:r>
      <w:r w:rsidR="009C4CB5" w:rsidRPr="00663DFA">
        <w:rPr>
          <w:rFonts w:ascii="Arial" w:eastAsia="Arial" w:hAnsi="Arial" w:cs="Arial"/>
          <w:sz w:val="20"/>
          <w:szCs w:val="20"/>
        </w:rPr>
        <w:t>o</w:t>
      </w:r>
      <w:r w:rsidRPr="00663DFA">
        <w:rPr>
          <w:rFonts w:ascii="Arial" w:eastAsia="Arial" w:hAnsi="Arial" w:cs="Arial"/>
          <w:sz w:val="20"/>
          <w:szCs w:val="20"/>
        </w:rPr>
        <w:t xml:space="preserve">ptoPlateToNunc265300_BottomHalf </w:t>
      </w:r>
      <w:r w:rsidR="009C4CB5" w:rsidRPr="00663DFA">
        <w:rPr>
          <w:rFonts w:ascii="Arial" w:eastAsia="Arial" w:hAnsi="Arial" w:cs="Arial"/>
          <w:sz w:val="20"/>
          <w:szCs w:val="20"/>
        </w:rPr>
        <w:t xml:space="preserve">adaptor </w:t>
      </w:r>
      <w:r w:rsidRPr="00663DFA">
        <w:rPr>
          <w:rFonts w:ascii="Arial" w:eastAsia="Arial" w:hAnsi="Arial" w:cs="Arial"/>
          <w:sz w:val="20"/>
          <w:szCs w:val="20"/>
        </w:rPr>
        <w:t>to the optoPlate PCB</w:t>
      </w:r>
    </w:p>
    <w:p w14:paraId="2B173FBD" w14:textId="1F46D1E0" w:rsidR="00804458" w:rsidRPr="00663DFA" w:rsidRDefault="00804458" w:rsidP="009C4CB5">
      <w:pPr>
        <w:pStyle w:val="ListParagraph"/>
        <w:numPr>
          <w:ilvl w:val="0"/>
          <w:numId w:val="2"/>
        </w:numPr>
        <w:spacing w:line="276" w:lineRule="auto"/>
        <w:jc w:val="both"/>
        <w:rPr>
          <w:rFonts w:ascii="Arial" w:eastAsia="Arial" w:hAnsi="Arial" w:cs="Arial"/>
          <w:sz w:val="20"/>
          <w:szCs w:val="20"/>
        </w:rPr>
      </w:pPr>
      <w:r w:rsidRPr="00663DFA">
        <w:rPr>
          <w:rFonts w:ascii="Arial" w:eastAsia="Arial" w:hAnsi="Arial" w:cs="Arial"/>
          <w:sz w:val="20"/>
          <w:szCs w:val="20"/>
        </w:rPr>
        <w:t xml:space="preserve">Place three diffuser sheets (Rosco, #3008) on top of the </w:t>
      </w:r>
      <w:r w:rsidR="009C4CB5" w:rsidRPr="00663DFA">
        <w:rPr>
          <w:rFonts w:ascii="Arial" w:eastAsia="Arial" w:hAnsi="Arial" w:cs="Arial"/>
          <w:sz w:val="20"/>
          <w:szCs w:val="20"/>
        </w:rPr>
        <w:t>o</w:t>
      </w:r>
      <w:r w:rsidRPr="00663DFA">
        <w:rPr>
          <w:rFonts w:ascii="Arial" w:eastAsia="Arial" w:hAnsi="Arial" w:cs="Arial"/>
          <w:sz w:val="20"/>
          <w:szCs w:val="20"/>
        </w:rPr>
        <w:t>ptoPlateToNunc265300</w:t>
      </w:r>
      <w:r w:rsidR="009C4CB5" w:rsidRPr="00663DFA">
        <w:rPr>
          <w:rFonts w:ascii="Arial" w:eastAsia="Arial" w:hAnsi="Arial" w:cs="Arial"/>
          <w:sz w:val="20"/>
          <w:szCs w:val="20"/>
        </w:rPr>
        <w:t>_BottomHalf adaptor</w:t>
      </w:r>
    </w:p>
    <w:p w14:paraId="13D417C6" w14:textId="03C42513" w:rsidR="00804458" w:rsidRPr="00663DFA" w:rsidRDefault="00804458" w:rsidP="009C4CB5">
      <w:pPr>
        <w:pStyle w:val="ListParagraph"/>
        <w:numPr>
          <w:ilvl w:val="0"/>
          <w:numId w:val="2"/>
        </w:numPr>
        <w:spacing w:line="276" w:lineRule="auto"/>
        <w:jc w:val="both"/>
        <w:rPr>
          <w:rFonts w:ascii="Arial" w:eastAsia="Arial" w:hAnsi="Arial" w:cs="Arial"/>
          <w:sz w:val="20"/>
          <w:szCs w:val="20"/>
        </w:rPr>
      </w:pPr>
      <w:r w:rsidRPr="00663DFA">
        <w:rPr>
          <w:rFonts w:ascii="Arial" w:eastAsia="Arial" w:hAnsi="Arial" w:cs="Arial"/>
          <w:sz w:val="20"/>
          <w:szCs w:val="20"/>
        </w:rPr>
        <w:t xml:space="preserve">Mount the </w:t>
      </w:r>
      <w:r w:rsidR="009C4CB5" w:rsidRPr="00663DFA">
        <w:rPr>
          <w:rFonts w:ascii="Arial" w:eastAsia="Arial" w:hAnsi="Arial" w:cs="Arial"/>
          <w:sz w:val="20"/>
          <w:szCs w:val="20"/>
        </w:rPr>
        <w:t>o</w:t>
      </w:r>
      <w:r w:rsidRPr="00663DFA">
        <w:rPr>
          <w:rFonts w:ascii="Arial" w:eastAsia="Arial" w:hAnsi="Arial" w:cs="Arial"/>
          <w:sz w:val="20"/>
          <w:szCs w:val="20"/>
        </w:rPr>
        <w:t>ptoPlate</w:t>
      </w:r>
      <w:r w:rsidR="009C4CB5" w:rsidRPr="00663DFA">
        <w:rPr>
          <w:rFonts w:ascii="Arial" w:eastAsia="Arial" w:hAnsi="Arial" w:cs="Arial"/>
          <w:sz w:val="20"/>
          <w:szCs w:val="20"/>
        </w:rPr>
        <w:t>T</w:t>
      </w:r>
      <w:r w:rsidRPr="00663DFA">
        <w:rPr>
          <w:rFonts w:ascii="Arial" w:eastAsia="Arial" w:hAnsi="Arial" w:cs="Arial"/>
          <w:sz w:val="20"/>
          <w:szCs w:val="20"/>
        </w:rPr>
        <w:t xml:space="preserve">oNunc265300_TopHalf </w:t>
      </w:r>
      <w:r w:rsidR="009C4CB5" w:rsidRPr="00663DFA">
        <w:rPr>
          <w:rFonts w:ascii="Arial" w:eastAsia="Arial" w:hAnsi="Arial" w:cs="Arial"/>
          <w:sz w:val="20"/>
          <w:szCs w:val="20"/>
        </w:rPr>
        <w:t xml:space="preserve">adaptor </w:t>
      </w:r>
      <w:r w:rsidRPr="00663DFA">
        <w:rPr>
          <w:rFonts w:ascii="Arial" w:eastAsia="Arial" w:hAnsi="Arial" w:cs="Arial"/>
          <w:sz w:val="20"/>
          <w:szCs w:val="20"/>
        </w:rPr>
        <w:t xml:space="preserve">on top of the diffuser sheets. At this stage, </w:t>
      </w:r>
      <w:r w:rsidR="009C4CB5" w:rsidRPr="00663DFA">
        <w:rPr>
          <w:rFonts w:ascii="Arial" w:eastAsia="Arial" w:hAnsi="Arial" w:cs="Arial"/>
          <w:sz w:val="20"/>
          <w:szCs w:val="20"/>
        </w:rPr>
        <w:t xml:space="preserve">a </w:t>
      </w:r>
      <w:r w:rsidRPr="00663DFA">
        <w:rPr>
          <w:rFonts w:ascii="Arial" w:eastAsia="Arial" w:hAnsi="Arial" w:cs="Arial"/>
          <w:sz w:val="20"/>
          <w:szCs w:val="20"/>
        </w:rPr>
        <w:t>Nunc 96 well optical-bottom plate can be mounted on top of the optoPlate</w:t>
      </w:r>
    </w:p>
    <w:p w14:paraId="32F2DC99" w14:textId="3C60D3CB" w:rsidR="00804458" w:rsidRPr="00663DFA" w:rsidRDefault="00804458" w:rsidP="00DD01AA">
      <w:pPr>
        <w:pStyle w:val="ListParagraph"/>
        <w:numPr>
          <w:ilvl w:val="0"/>
          <w:numId w:val="2"/>
        </w:numPr>
        <w:spacing w:line="276" w:lineRule="auto"/>
        <w:jc w:val="both"/>
        <w:rPr>
          <w:rFonts w:ascii="Arial" w:eastAsia="Arial" w:hAnsi="Arial" w:cs="Arial"/>
          <w:sz w:val="20"/>
          <w:szCs w:val="20"/>
        </w:rPr>
      </w:pPr>
      <w:r w:rsidRPr="00663DFA">
        <w:rPr>
          <w:rFonts w:ascii="Arial" w:eastAsia="Arial" w:hAnsi="Arial" w:cs="Arial"/>
          <w:sz w:val="20"/>
          <w:szCs w:val="20"/>
        </w:rPr>
        <w:t xml:space="preserve">Slot the </w:t>
      </w:r>
      <w:r w:rsidR="009C4CB5" w:rsidRPr="00663DFA">
        <w:rPr>
          <w:rFonts w:ascii="Arial" w:eastAsia="Arial" w:hAnsi="Arial" w:cs="Arial"/>
          <w:sz w:val="20"/>
          <w:szCs w:val="20"/>
        </w:rPr>
        <w:t>o</w:t>
      </w:r>
      <w:r w:rsidRPr="00663DFA">
        <w:rPr>
          <w:rFonts w:ascii="Arial" w:eastAsia="Arial" w:hAnsi="Arial" w:cs="Arial"/>
          <w:sz w:val="20"/>
          <w:szCs w:val="20"/>
        </w:rPr>
        <w:t xml:space="preserve">ptoPlateToNunc265300_Top adaptor into the </w:t>
      </w:r>
      <w:r w:rsidR="009C4CB5" w:rsidRPr="00663DFA">
        <w:rPr>
          <w:rFonts w:ascii="Arial" w:eastAsia="Arial" w:hAnsi="Arial" w:cs="Arial"/>
          <w:sz w:val="20"/>
          <w:szCs w:val="20"/>
        </w:rPr>
        <w:t>o</w:t>
      </w:r>
      <w:r w:rsidRPr="00663DFA">
        <w:rPr>
          <w:rFonts w:ascii="Arial" w:eastAsia="Arial" w:hAnsi="Arial" w:cs="Arial"/>
          <w:sz w:val="20"/>
          <w:szCs w:val="20"/>
        </w:rPr>
        <w:t>ptoPlateToNunc265300_TopHalf</w:t>
      </w:r>
      <w:r w:rsidR="009C4CB5" w:rsidRPr="00663DFA">
        <w:rPr>
          <w:rFonts w:ascii="Arial" w:eastAsia="Arial" w:hAnsi="Arial" w:cs="Arial"/>
          <w:sz w:val="20"/>
          <w:szCs w:val="20"/>
        </w:rPr>
        <w:t>.</w:t>
      </w:r>
      <w:r w:rsidR="00E85B0F" w:rsidRPr="00663DFA">
        <w:rPr>
          <w:rFonts w:ascii="Arial" w:eastAsia="Arial" w:hAnsi="Arial" w:cs="Arial"/>
          <w:sz w:val="20"/>
          <w:szCs w:val="20"/>
        </w:rPr>
        <w:t xml:space="preserve"> </w:t>
      </w:r>
      <w:r w:rsidR="009C4CB5" w:rsidRPr="00663DFA">
        <w:rPr>
          <w:rFonts w:ascii="Arial" w:eastAsia="Arial" w:hAnsi="Arial" w:cs="Arial"/>
          <w:sz w:val="20"/>
          <w:szCs w:val="20"/>
        </w:rPr>
        <w:t xml:space="preserve">The optoPlate can now be mounted </w:t>
      </w:r>
      <w:r w:rsidR="00E85B0F" w:rsidRPr="00663DFA">
        <w:rPr>
          <w:rFonts w:ascii="Arial" w:eastAsia="Arial" w:hAnsi="Arial" w:cs="Arial"/>
          <w:sz w:val="20"/>
          <w:szCs w:val="20"/>
        </w:rPr>
        <w:t xml:space="preserve">upside-down </w:t>
      </w:r>
      <w:r w:rsidR="009C4CB5" w:rsidRPr="00663DFA">
        <w:rPr>
          <w:rFonts w:ascii="Arial" w:eastAsia="Arial" w:hAnsi="Arial" w:cs="Arial"/>
          <w:sz w:val="20"/>
          <w:szCs w:val="20"/>
        </w:rPr>
        <w:t xml:space="preserve">on top of a Nunc 96 well optical-bottom plate. </w:t>
      </w:r>
    </w:p>
    <w:p w14:paraId="00000003" w14:textId="61BD4CD6" w:rsidR="00AA48D4" w:rsidRPr="00663DFA" w:rsidRDefault="00295258">
      <w:pPr>
        <w:spacing w:line="276" w:lineRule="auto"/>
        <w:jc w:val="both"/>
        <w:rPr>
          <w:rFonts w:ascii="Arial" w:eastAsia="Arial" w:hAnsi="Arial" w:cs="Arial"/>
          <w:sz w:val="20"/>
          <w:szCs w:val="20"/>
        </w:rPr>
      </w:pPr>
      <w:r w:rsidRPr="00663DFA">
        <w:rPr>
          <w:rFonts w:ascii="Arial" w:eastAsia="Arial" w:hAnsi="Arial" w:cs="Arial"/>
          <w:sz w:val="20"/>
          <w:szCs w:val="20"/>
        </w:rPr>
        <w:t>Second, we developed new</w:t>
      </w:r>
      <w:sdt>
        <w:sdtPr>
          <w:rPr>
            <w:rFonts w:ascii="Arial" w:hAnsi="Arial" w:cs="Arial"/>
          </w:rPr>
          <w:tag w:val="goog_rdk_2"/>
          <w:id w:val="1849831635"/>
        </w:sdtPr>
        <w:sdtEndPr/>
        <w:sdtContent/>
      </w:sdt>
      <w:r w:rsidR="00804458" w:rsidRPr="00663DFA">
        <w:rPr>
          <w:rFonts w:ascii="Arial" w:eastAsia="Arial" w:hAnsi="Arial" w:cs="Arial"/>
          <w:sz w:val="20"/>
          <w:szCs w:val="20"/>
        </w:rPr>
        <w:t xml:space="preserve"> firmware </w:t>
      </w:r>
      <w:r w:rsidRPr="00663DFA">
        <w:rPr>
          <w:rFonts w:ascii="Arial" w:eastAsia="Arial" w:hAnsi="Arial" w:cs="Arial"/>
          <w:sz w:val="20"/>
          <w:szCs w:val="20"/>
        </w:rPr>
        <w:t>for the optoPlate so the brightness of each LED is controlled by both a calibration value and an input value as follows:</w:t>
      </w:r>
    </w:p>
    <w:p w14:paraId="00000004" w14:textId="77777777" w:rsidR="00AA48D4" w:rsidRPr="00663DFA" w:rsidRDefault="00295258">
      <w:pPr>
        <w:jc w:val="center"/>
        <w:rPr>
          <w:rFonts w:ascii="Arial" w:eastAsia="Cambria Math" w:hAnsi="Arial" w:cs="Arial"/>
          <w:sz w:val="20"/>
          <w:szCs w:val="20"/>
        </w:rPr>
      </w:pPr>
      <m:oMathPara>
        <m:oMath>
          <m:r>
            <w:rPr>
              <w:rFonts w:ascii="Cambria Math" w:eastAsia="Cambria Math" w:hAnsi="Cambria Math" w:cs="Arial"/>
              <w:sz w:val="20"/>
              <w:szCs w:val="20"/>
            </w:rPr>
            <m:t>LED intensity∝</m:t>
          </m:r>
          <m:f>
            <m:fPr>
              <m:ctrlPr>
                <w:rPr>
                  <w:rFonts w:ascii="Cambria Math" w:eastAsia="Cambria Math" w:hAnsi="Cambria Math" w:cs="Arial"/>
                  <w:sz w:val="20"/>
                  <w:szCs w:val="20"/>
                </w:rPr>
              </m:ctrlPr>
            </m:fPr>
            <m:num>
              <m:r>
                <w:rPr>
                  <w:rFonts w:ascii="Cambria Math" w:eastAsia="Cambria Math" w:hAnsi="Cambria Math" w:cs="Arial"/>
                  <w:sz w:val="20"/>
                  <w:szCs w:val="20"/>
                </w:rPr>
                <m:t>input values</m:t>
              </m:r>
            </m:num>
            <m:den>
              <m:r>
                <w:rPr>
                  <w:rFonts w:ascii="Cambria Math" w:eastAsia="Cambria Math" w:hAnsi="Cambria Math" w:cs="Arial"/>
                  <w:sz w:val="20"/>
                  <w:szCs w:val="20"/>
                </w:rPr>
                <m:t>255</m:t>
              </m:r>
            </m:den>
          </m:f>
          <m:r>
            <w:rPr>
              <w:rFonts w:ascii="Cambria Math" w:eastAsia="Cambria Math" w:hAnsi="Cambria Math" w:cs="Arial"/>
              <w:sz w:val="20"/>
              <w:szCs w:val="20"/>
            </w:rPr>
            <m:t>*</m:t>
          </m:r>
          <m:f>
            <m:fPr>
              <m:ctrlPr>
                <w:rPr>
                  <w:rFonts w:ascii="Cambria Math" w:eastAsia="Cambria Math" w:hAnsi="Cambria Math" w:cs="Arial"/>
                  <w:sz w:val="20"/>
                  <w:szCs w:val="20"/>
                </w:rPr>
              </m:ctrlPr>
            </m:fPr>
            <m:num>
              <m:r>
                <w:rPr>
                  <w:rFonts w:ascii="Cambria Math" w:eastAsia="Cambria Math" w:hAnsi="Cambria Math" w:cs="Arial"/>
                  <w:sz w:val="20"/>
                  <w:szCs w:val="20"/>
                </w:rPr>
                <m:t>calibration values</m:t>
              </m:r>
            </m:num>
            <m:den>
              <m:r>
                <w:rPr>
                  <w:rFonts w:ascii="Cambria Math" w:eastAsia="Cambria Math" w:hAnsi="Cambria Math" w:cs="Arial"/>
                  <w:sz w:val="20"/>
                  <w:szCs w:val="20"/>
                </w:rPr>
                <m:t>255</m:t>
              </m:r>
            </m:den>
          </m:f>
        </m:oMath>
      </m:oMathPara>
    </w:p>
    <w:p w14:paraId="23B9299B" w14:textId="77777777" w:rsidR="001F2E0A" w:rsidRPr="00663DFA" w:rsidRDefault="00295258" w:rsidP="000A5AB3">
      <w:pPr>
        <w:spacing w:line="276" w:lineRule="auto"/>
        <w:jc w:val="both"/>
        <w:rPr>
          <w:rFonts w:ascii="Arial" w:eastAsia="Arial" w:hAnsi="Arial" w:cs="Arial"/>
          <w:sz w:val="20"/>
          <w:szCs w:val="20"/>
        </w:rPr>
      </w:pPr>
      <w:r w:rsidRPr="00663DFA">
        <w:rPr>
          <w:rFonts w:ascii="Arial" w:eastAsia="Arial" w:hAnsi="Arial" w:cs="Arial"/>
          <w:sz w:val="20"/>
          <w:szCs w:val="20"/>
        </w:rPr>
        <w:t xml:space="preserve">The input value is supplied by a user to control LED brightness over the course of an experiment. The calibration value must be set </w:t>
      </w:r>
      <w:r w:rsidR="009B7C10" w:rsidRPr="00663DFA">
        <w:rPr>
          <w:rFonts w:ascii="Arial" w:eastAsia="Arial" w:hAnsi="Arial" w:cs="Arial"/>
          <w:sz w:val="20"/>
          <w:szCs w:val="20"/>
        </w:rPr>
        <w:t xml:space="preserve">only </w:t>
      </w:r>
      <w:r w:rsidRPr="00663DFA">
        <w:rPr>
          <w:rFonts w:ascii="Arial" w:eastAsia="Arial" w:hAnsi="Arial" w:cs="Arial"/>
          <w:sz w:val="20"/>
          <w:szCs w:val="20"/>
        </w:rPr>
        <w:t>once and accounts for brightness differences between LEDs, so that two LEDs set to the same input value will have the same brightness. The optoPlate firmware was built using</w:t>
      </w:r>
      <w:r w:rsidR="00A64A3F" w:rsidRPr="00663DFA">
        <w:rPr>
          <w:rFonts w:ascii="Arial" w:eastAsia="Arial" w:hAnsi="Arial" w:cs="Arial"/>
          <w:sz w:val="20"/>
          <w:szCs w:val="20"/>
        </w:rPr>
        <w:t xml:space="preserve"> PlatformIO and</w:t>
      </w:r>
      <w:r w:rsidRPr="00663DFA">
        <w:rPr>
          <w:rFonts w:ascii="Arial" w:eastAsia="Arial" w:hAnsi="Arial" w:cs="Arial"/>
          <w:sz w:val="20"/>
          <w:szCs w:val="20"/>
        </w:rPr>
        <w:t xml:space="preserve"> the </w:t>
      </w:r>
      <w:r w:rsidR="009B7C10" w:rsidRPr="00663DFA">
        <w:rPr>
          <w:rFonts w:ascii="Arial" w:eastAsia="Arial" w:hAnsi="Arial" w:cs="Arial"/>
          <w:sz w:val="20"/>
          <w:szCs w:val="20"/>
        </w:rPr>
        <w:t xml:space="preserve">onboard </w:t>
      </w:r>
      <w:r w:rsidRPr="00663DFA">
        <w:rPr>
          <w:rFonts w:ascii="Arial" w:eastAsia="Arial" w:hAnsi="Arial" w:cs="Arial"/>
          <w:sz w:val="20"/>
          <w:szCs w:val="20"/>
        </w:rPr>
        <w:t xml:space="preserve">Arduino and </w:t>
      </w:r>
      <w:r w:rsidR="001F2E0A" w:rsidRPr="00663DFA">
        <w:rPr>
          <w:rFonts w:ascii="Arial" w:eastAsia="Arial" w:hAnsi="Arial" w:cs="Arial"/>
          <w:sz w:val="20"/>
          <w:szCs w:val="20"/>
        </w:rPr>
        <w:t xml:space="preserve">it </w:t>
      </w:r>
      <w:r w:rsidRPr="00663DFA">
        <w:rPr>
          <w:rFonts w:ascii="Arial" w:eastAsia="Arial" w:hAnsi="Arial" w:cs="Arial"/>
          <w:sz w:val="20"/>
          <w:szCs w:val="20"/>
        </w:rPr>
        <w:t xml:space="preserve">allows users to design LED light programs and flash them to the </w:t>
      </w:r>
      <w:r w:rsidR="001F2E0A" w:rsidRPr="00663DFA">
        <w:rPr>
          <w:rFonts w:ascii="Arial" w:eastAsia="Arial" w:hAnsi="Arial" w:cs="Arial"/>
          <w:sz w:val="20"/>
          <w:szCs w:val="20"/>
        </w:rPr>
        <w:t>o</w:t>
      </w:r>
      <w:r w:rsidRPr="00663DFA">
        <w:rPr>
          <w:rFonts w:ascii="Arial" w:eastAsia="Arial" w:hAnsi="Arial" w:cs="Arial"/>
          <w:sz w:val="20"/>
          <w:szCs w:val="20"/>
        </w:rPr>
        <w:t>ptoPlate using MATLAB.</w:t>
      </w:r>
    </w:p>
    <w:p w14:paraId="00000006" w14:textId="45D17714" w:rsidR="00AA48D4" w:rsidRPr="00663DFA" w:rsidRDefault="00295258" w:rsidP="000A5AB3">
      <w:pPr>
        <w:spacing w:line="276" w:lineRule="auto"/>
        <w:jc w:val="both"/>
        <w:rPr>
          <w:rFonts w:ascii="Arial" w:eastAsia="Arial" w:hAnsi="Arial" w:cs="Arial"/>
          <w:i/>
          <w:sz w:val="20"/>
          <w:szCs w:val="20"/>
        </w:rPr>
      </w:pPr>
      <w:r w:rsidRPr="00663DFA">
        <w:rPr>
          <w:rFonts w:ascii="Arial" w:eastAsia="Arial" w:hAnsi="Arial" w:cs="Arial"/>
          <w:sz w:val="20"/>
          <w:szCs w:val="20"/>
        </w:rPr>
        <w:t xml:space="preserve">The </w:t>
      </w:r>
      <w:r w:rsidR="0013747D" w:rsidRPr="00663DFA">
        <w:rPr>
          <w:rFonts w:ascii="Arial" w:eastAsia="Arial" w:hAnsi="Arial" w:cs="Arial"/>
          <w:sz w:val="20"/>
          <w:szCs w:val="20"/>
        </w:rPr>
        <w:t>firmware</w:t>
      </w:r>
      <w:r w:rsidRPr="00663DFA">
        <w:rPr>
          <w:rFonts w:ascii="Arial" w:eastAsia="Arial" w:hAnsi="Arial" w:cs="Arial"/>
          <w:sz w:val="20"/>
          <w:szCs w:val="20"/>
        </w:rPr>
        <w:t xml:space="preserve"> and hardware used in this protocol are supplied in our supplementary materials. Updates will be made available on our GitHub page (</w:t>
      </w:r>
      <w:hyperlink r:id="rId7">
        <w:r w:rsidRPr="00663DFA">
          <w:rPr>
            <w:rFonts w:ascii="Arial" w:eastAsia="Arial" w:hAnsi="Arial" w:cs="Arial"/>
            <w:color w:val="0000FF"/>
            <w:sz w:val="20"/>
            <w:szCs w:val="20"/>
            <w:u w:val="single"/>
          </w:rPr>
          <w:t>github.com/mccleanlab</w:t>
        </w:r>
      </w:hyperlink>
      <w:r w:rsidR="00ED2523" w:rsidRPr="00663DFA">
        <w:rPr>
          <w:rFonts w:ascii="Arial" w:eastAsia="Arial" w:hAnsi="Arial" w:cs="Arial"/>
          <w:color w:val="0000FF"/>
          <w:sz w:val="20"/>
          <w:szCs w:val="20"/>
          <w:u w:val="single"/>
        </w:rPr>
        <w:t>/</w:t>
      </w:r>
      <w:r w:rsidR="00ED2523" w:rsidRPr="00663DFA">
        <w:rPr>
          <w:rStyle w:val="Hyperlink"/>
          <w:rFonts w:ascii="Arial" w:hAnsi="Arial" w:cs="Arial"/>
          <w:sz w:val="20"/>
          <w:szCs w:val="20"/>
        </w:rPr>
        <w:t xml:space="preserve"> OptoPlate-96</w:t>
      </w:r>
      <w:r w:rsidRPr="00663DFA">
        <w:rPr>
          <w:rFonts w:ascii="Arial" w:eastAsia="Arial" w:hAnsi="Arial" w:cs="Arial"/>
          <w:sz w:val="20"/>
          <w:szCs w:val="20"/>
        </w:rPr>
        <w:t>).</w:t>
      </w:r>
      <w:r w:rsidR="00323DD3" w:rsidRPr="00663DFA">
        <w:rPr>
          <w:rFonts w:ascii="Arial" w:eastAsia="Arial" w:hAnsi="Arial" w:cs="Arial"/>
          <w:sz w:val="20"/>
          <w:szCs w:val="20"/>
        </w:rPr>
        <w:t xml:space="preserve"> Installation of the firmware is described in detail in the included README file</w:t>
      </w:r>
      <w:r w:rsidR="000A5AB3" w:rsidRPr="00663DFA">
        <w:rPr>
          <w:rFonts w:ascii="Arial" w:eastAsia="Arial" w:hAnsi="Arial" w:cs="Arial"/>
          <w:sz w:val="20"/>
          <w:szCs w:val="20"/>
        </w:rPr>
        <w:t>, as are instructions for creating light programs for experiments and flashing them to the optoPlate.</w:t>
      </w:r>
    </w:p>
    <w:p w14:paraId="00000007" w14:textId="3747558A" w:rsidR="00AA48D4" w:rsidRPr="00663DFA" w:rsidRDefault="00295258">
      <w:pPr>
        <w:spacing w:line="276" w:lineRule="auto"/>
        <w:rPr>
          <w:rFonts w:ascii="Arial" w:eastAsia="Arial" w:hAnsi="Arial" w:cs="Arial"/>
          <w:i/>
          <w:sz w:val="20"/>
          <w:szCs w:val="20"/>
        </w:rPr>
      </w:pPr>
      <w:r w:rsidRPr="00663DFA">
        <w:rPr>
          <w:rFonts w:ascii="Arial" w:eastAsia="Arial" w:hAnsi="Arial" w:cs="Arial"/>
          <w:i/>
          <w:sz w:val="20"/>
          <w:szCs w:val="20"/>
        </w:rPr>
        <w:t>Calibrating the optoPlate</w:t>
      </w:r>
      <w:ins w:id="0" w:author="Kieran" w:date="2020-06-22T14:22:00Z">
        <w:r w:rsidR="00AE710F" w:rsidRPr="00663DFA">
          <w:rPr>
            <w:rFonts w:ascii="Arial" w:eastAsia="Arial" w:hAnsi="Arial" w:cs="Arial"/>
            <w:i/>
            <w:sz w:val="20"/>
            <w:szCs w:val="20"/>
          </w:rPr>
          <w:t xml:space="preserve"> with two LEDs</w:t>
        </w:r>
      </w:ins>
    </w:p>
    <w:p w14:paraId="75B65A61" w14:textId="77777777" w:rsidR="001F2E0A" w:rsidRPr="00663DFA" w:rsidRDefault="00323DD3">
      <w:pPr>
        <w:spacing w:line="276" w:lineRule="auto"/>
        <w:jc w:val="both"/>
        <w:rPr>
          <w:rFonts w:ascii="Arial" w:eastAsia="Arial" w:hAnsi="Arial" w:cs="Arial"/>
          <w:sz w:val="20"/>
          <w:szCs w:val="20"/>
        </w:rPr>
      </w:pPr>
      <w:r w:rsidRPr="00663DFA">
        <w:rPr>
          <w:rFonts w:ascii="Arial" w:eastAsia="Arial" w:hAnsi="Arial" w:cs="Arial"/>
          <w:sz w:val="20"/>
          <w:szCs w:val="20"/>
        </w:rPr>
        <w:t>O</w:t>
      </w:r>
      <w:r w:rsidR="00295258" w:rsidRPr="00663DFA">
        <w:rPr>
          <w:rFonts w:ascii="Arial" w:eastAsia="Arial" w:hAnsi="Arial" w:cs="Arial"/>
          <w:sz w:val="20"/>
          <w:szCs w:val="20"/>
        </w:rPr>
        <w:t xml:space="preserve">ur calibration method uses the programmable stage of a microscope to automatically move an optical power sensor over each optoPlate LED in a set order to acquire a timeseries of irradiance measurements from which the brightness of each LED can be determined and used to calculate calibration values. To ensure that each LED creates a distinct peak in the irradiance signal, we do not measure all the LEDs in one pass. Instead we measure all LEDs over the course of four passes in which we raster the optical power meter across the optoPlate such that every other LED encountered is inactive, leading to an irradiance signal in which measurements from inactive LEDs create clear troughs between measurements of bright LEDs. We do this by setting the optoPlate to deliver a checkerboard illumination pattern, such that no two illuminated wells are directly above, below, or beside each other in a given pass. We measure the remaining wells by setting the optoPlate to deliver the inverse checkerboard illumination pattern. Because each </w:t>
      </w:r>
      <w:r w:rsidRPr="00663DFA">
        <w:rPr>
          <w:rFonts w:ascii="Arial" w:eastAsia="Arial" w:hAnsi="Arial" w:cs="Arial"/>
          <w:sz w:val="20"/>
          <w:szCs w:val="20"/>
        </w:rPr>
        <w:t>well of the</w:t>
      </w:r>
      <w:r w:rsidR="00295258" w:rsidRPr="00663DFA">
        <w:rPr>
          <w:rFonts w:ascii="Arial" w:eastAsia="Arial" w:hAnsi="Arial" w:cs="Arial"/>
          <w:sz w:val="20"/>
          <w:szCs w:val="20"/>
        </w:rPr>
        <w:t xml:space="preserve"> optoPlate has two LEDs, we repeat this process twice, once for the left LED and once for the right LED. Once all 192 LEDs are measured, we analyze the irradiance measurements using a MATLAB script that determines the brightness of each LED and calculates a calibration value so that the brightest LEDs are dimmest to match the dimmest LED. We then flash the calibration values to the optoPlate and repeat </w:t>
      </w:r>
      <w:r w:rsidR="00295258" w:rsidRPr="00663DFA">
        <w:rPr>
          <w:rFonts w:ascii="Arial" w:eastAsia="Arial" w:hAnsi="Arial" w:cs="Arial"/>
          <w:sz w:val="20"/>
          <w:szCs w:val="20"/>
        </w:rPr>
        <w:lastRenderedPageBreak/>
        <w:t>the whole process until the coefficient of variation of the LED irradiance measurements falls below a set threshold (we use 1%).</w:t>
      </w:r>
    </w:p>
    <w:p w14:paraId="00000008" w14:textId="32C1355A" w:rsidR="00AA48D4" w:rsidRPr="00663DFA" w:rsidRDefault="00295258">
      <w:pPr>
        <w:spacing w:line="276" w:lineRule="auto"/>
        <w:jc w:val="both"/>
        <w:rPr>
          <w:rFonts w:ascii="Arial" w:eastAsia="Arial" w:hAnsi="Arial" w:cs="Arial"/>
          <w:sz w:val="20"/>
          <w:szCs w:val="20"/>
        </w:rPr>
      </w:pPr>
      <w:r w:rsidRPr="00663DFA">
        <w:rPr>
          <w:rFonts w:ascii="Arial" w:eastAsia="Arial" w:hAnsi="Arial" w:cs="Arial"/>
          <w:sz w:val="20"/>
          <w:szCs w:val="20"/>
        </w:rPr>
        <w:t xml:space="preserve">In detail, this can be </w:t>
      </w:r>
      <w:r w:rsidR="001F2E0A" w:rsidRPr="00663DFA">
        <w:rPr>
          <w:rFonts w:ascii="Arial" w:eastAsia="Arial" w:hAnsi="Arial" w:cs="Arial"/>
          <w:sz w:val="20"/>
          <w:szCs w:val="20"/>
        </w:rPr>
        <w:t>accomplished</w:t>
      </w:r>
      <w:r w:rsidRPr="00663DFA">
        <w:rPr>
          <w:rFonts w:ascii="Arial" w:eastAsia="Arial" w:hAnsi="Arial" w:cs="Arial"/>
          <w:sz w:val="20"/>
          <w:szCs w:val="20"/>
        </w:rPr>
        <w:t xml:space="preserve"> by following these steps (Figure S</w:t>
      </w:r>
      <w:r w:rsidR="00323DD3" w:rsidRPr="00663DFA">
        <w:rPr>
          <w:rFonts w:ascii="Arial" w:eastAsia="Arial" w:hAnsi="Arial" w:cs="Arial"/>
          <w:sz w:val="20"/>
          <w:szCs w:val="20"/>
        </w:rPr>
        <w:t>2</w:t>
      </w:r>
      <w:r w:rsidRPr="00663DFA">
        <w:rPr>
          <w:rFonts w:ascii="Arial" w:eastAsia="Arial" w:hAnsi="Arial" w:cs="Arial"/>
          <w:sz w:val="20"/>
          <w:szCs w:val="20"/>
        </w:rPr>
        <w:t>):</w:t>
      </w:r>
    </w:p>
    <w:p w14:paraId="319D46E6" w14:textId="65A3506E" w:rsidR="00323DD3" w:rsidRPr="00663DFA" w:rsidRDefault="00295258" w:rsidP="009C45C6">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r w:rsidRPr="00663DFA">
        <w:rPr>
          <w:rFonts w:ascii="Arial" w:eastAsia="Arial" w:hAnsi="Arial" w:cs="Arial"/>
          <w:sz w:val="20"/>
          <w:szCs w:val="20"/>
        </w:rPr>
        <w:t>First, mount</w:t>
      </w:r>
      <w:r w:rsidR="0013747D" w:rsidRPr="00663DFA">
        <w:rPr>
          <w:rFonts w:ascii="Arial" w:eastAsia="Arial" w:hAnsi="Arial" w:cs="Arial"/>
          <w:sz w:val="20"/>
          <w:szCs w:val="20"/>
        </w:rPr>
        <w:t xml:space="preserve"> a refocusing unit</w:t>
      </w:r>
      <w:r w:rsidR="001F2E0A" w:rsidRPr="00663DFA">
        <w:rPr>
          <w:rFonts w:ascii="Arial" w:eastAsia="Arial" w:hAnsi="Arial" w:cs="Arial"/>
          <w:sz w:val="20"/>
          <w:szCs w:val="20"/>
        </w:rPr>
        <w:t xml:space="preserve"> </w:t>
      </w:r>
      <w:r w:rsidRPr="00663DFA">
        <w:rPr>
          <w:rFonts w:ascii="Arial" w:eastAsia="Arial" w:hAnsi="Arial" w:cs="Arial"/>
          <w:sz w:val="20"/>
          <w:szCs w:val="20"/>
        </w:rPr>
        <w:fldChar w:fldCharType="begin" w:fldLock="1"/>
      </w:r>
      <w:r w:rsidRPr="00663DFA">
        <w:rPr>
          <w:rFonts w:ascii="Arial" w:eastAsia="Arial" w:hAnsi="Arial" w:cs="Arial"/>
          <w:sz w:val="20"/>
          <w:szCs w:val="20"/>
        </w:rPr>
        <w:instrText>ADDIN CSL_CITATION {"citationItems":[{"id":"ITEM-1","itemData":{"DOI":"10.1038/nprot.2008.180","ISSN":"17502799","abstract":"Power output of light bulbs changes over time and the total energy delivered will depend on the optical beam path of the microscope, filter sets and objectives used, thus making comparison between experiments performed on different microscopes complicated. Using a ther mocoupled power meter, it is possible to measure the exact amount of light applied to a specimen in fluorescence microscopy, regardless of the light source, as the light power measured can be translated into a power density at the sample. This widely used and simple tool forms the basis of a new degree of calibration precision and comparability of results among experiments and setups. Here we describe an easy-to-follow protocol that allows researchers to precisely estimate excitation intensities in the object plane, using commercially available opto-mechanical components. The total duration of this protocol for one objective and six filter cubes is 75 min including start-up time for the lamp. © 2008 Nature Publishing Group.","author":[{"dropping-particle":"","family":"Grünwald","given":"David","non-dropping-particle":"","parse-names":false,"suffix":""},{"dropping-particle":"","family":"Shenoy","given":"Shailesh M.","non-dropping-particle":"","parse-names":false,"suffix":""},{"dropping-particle":"","family":"Burke","given":"Sean","non-dropping-particle":"","parse-names":false,"suffix":""},{"dropping-particle":"","family":"Singer","given":"Robert H.","non-dropping-particle":"","parse-names":false,"suffix":""}],"container-title":"Nature Protocols","id":"ITEM-1","issue":"11","issued":{"date-parts":[["2008"]]},"page":"1809-1814","title":"Calibrating excitation light fluxes for quantitative light microscopy in cell biology","type":"article-journal","volume":"3"},"uris":["http://www.mendeley.com/documents/?uuid=22be63d5-794c-45d1-92d5-628f89c1bea0"]}],"mendeley":{"formattedCitation":"[2]","plainTextFormattedCitation":"[2]","previouslyFormattedCitation":"[2]"},"properties":{"noteIndex":0},"schema":"https://github.com/citation-style-language/schema/raw/master/csl-citation.json"}</w:instrText>
      </w:r>
      <w:r w:rsidRPr="00663DFA">
        <w:rPr>
          <w:rFonts w:ascii="Arial" w:eastAsia="Arial" w:hAnsi="Arial" w:cs="Arial"/>
          <w:sz w:val="20"/>
          <w:szCs w:val="20"/>
        </w:rPr>
        <w:fldChar w:fldCharType="separate"/>
      </w:r>
      <w:r w:rsidRPr="00663DFA">
        <w:rPr>
          <w:rFonts w:ascii="Arial" w:eastAsia="Arial" w:hAnsi="Arial" w:cs="Arial"/>
          <w:noProof/>
          <w:sz w:val="20"/>
          <w:szCs w:val="20"/>
        </w:rPr>
        <w:t>[2]</w:t>
      </w:r>
      <w:r w:rsidRPr="00663DFA">
        <w:rPr>
          <w:rFonts w:ascii="Arial" w:eastAsia="Arial" w:hAnsi="Arial" w:cs="Arial"/>
          <w:sz w:val="20"/>
          <w:szCs w:val="20"/>
        </w:rPr>
        <w:fldChar w:fldCharType="end"/>
      </w:r>
      <w:r w:rsidRPr="00663DFA">
        <w:rPr>
          <w:rFonts w:ascii="Arial" w:eastAsia="Arial" w:hAnsi="Arial" w:cs="Arial"/>
          <w:sz w:val="20"/>
          <w:szCs w:val="20"/>
        </w:rPr>
        <w:t xml:space="preserve"> to the active objective socket of </w:t>
      </w:r>
      <w:r w:rsidR="00323DD3" w:rsidRPr="00663DFA">
        <w:rPr>
          <w:rFonts w:ascii="Arial" w:eastAsia="Arial" w:hAnsi="Arial" w:cs="Arial"/>
          <w:sz w:val="20"/>
          <w:szCs w:val="20"/>
        </w:rPr>
        <w:t>a</w:t>
      </w:r>
      <w:r w:rsidRPr="00663DFA">
        <w:rPr>
          <w:rFonts w:ascii="Arial" w:eastAsia="Arial" w:hAnsi="Arial" w:cs="Arial"/>
          <w:sz w:val="20"/>
          <w:szCs w:val="20"/>
        </w:rPr>
        <w:t xml:space="preserve"> Nikon TiE inverted microscope. Then </w:t>
      </w:r>
      <w:r w:rsidR="009B7C10" w:rsidRPr="00663DFA">
        <w:rPr>
          <w:rFonts w:ascii="Arial" w:eastAsia="Arial" w:hAnsi="Arial" w:cs="Arial"/>
          <w:sz w:val="20"/>
          <w:szCs w:val="20"/>
        </w:rPr>
        <w:t xml:space="preserve">(as shown in Figure S3A) </w:t>
      </w:r>
      <w:r w:rsidRPr="00663DFA">
        <w:rPr>
          <w:rFonts w:ascii="Arial" w:eastAsia="Arial" w:hAnsi="Arial" w:cs="Arial"/>
          <w:sz w:val="20"/>
          <w:szCs w:val="20"/>
        </w:rPr>
        <w:t xml:space="preserve">fasten the optical power sensor </w:t>
      </w:r>
      <w:r w:rsidR="0013747D" w:rsidRPr="00663DFA">
        <w:rPr>
          <w:rFonts w:ascii="Arial" w:eastAsia="Arial" w:hAnsi="Arial" w:cs="Arial"/>
          <w:sz w:val="20"/>
          <w:szCs w:val="20"/>
        </w:rPr>
        <w:t xml:space="preserve">(Thorlabs S120VC) </w:t>
      </w:r>
      <w:r w:rsidRPr="00663DFA">
        <w:rPr>
          <w:rFonts w:ascii="Arial" w:eastAsia="Arial" w:hAnsi="Arial" w:cs="Arial"/>
          <w:sz w:val="20"/>
          <w:szCs w:val="20"/>
        </w:rPr>
        <w:t>between the upper and lower optical power sensor adapt</w:t>
      </w:r>
      <w:r w:rsidR="009C4CB5" w:rsidRPr="00663DFA">
        <w:rPr>
          <w:rFonts w:ascii="Arial" w:eastAsia="Arial" w:hAnsi="Arial" w:cs="Arial"/>
          <w:sz w:val="20"/>
          <w:szCs w:val="20"/>
        </w:rPr>
        <w:t>o</w:t>
      </w:r>
      <w:r w:rsidRPr="00663DFA">
        <w:rPr>
          <w:rFonts w:ascii="Arial" w:eastAsia="Arial" w:hAnsi="Arial" w:cs="Arial"/>
          <w:sz w:val="20"/>
          <w:szCs w:val="20"/>
        </w:rPr>
        <w:t xml:space="preserve">rs </w:t>
      </w:r>
      <w:r w:rsidR="0013747D" w:rsidRPr="00663DFA">
        <w:rPr>
          <w:rFonts w:ascii="Arial" w:eastAsia="Arial" w:hAnsi="Arial" w:cs="Arial"/>
          <w:sz w:val="20"/>
          <w:szCs w:val="20"/>
        </w:rPr>
        <w:t>(MicroscopeAdapt</w:t>
      </w:r>
      <w:r w:rsidR="00BF3B9A" w:rsidRPr="00663DFA">
        <w:rPr>
          <w:rFonts w:ascii="Arial" w:eastAsia="Arial" w:hAnsi="Arial" w:cs="Arial"/>
          <w:sz w:val="20"/>
          <w:szCs w:val="20"/>
        </w:rPr>
        <w:t>o</w:t>
      </w:r>
      <w:r w:rsidR="0013747D" w:rsidRPr="00663DFA">
        <w:rPr>
          <w:rFonts w:ascii="Arial" w:eastAsia="Arial" w:hAnsi="Arial" w:cs="Arial"/>
          <w:sz w:val="20"/>
          <w:szCs w:val="20"/>
        </w:rPr>
        <w:t>rLowerPart and MicroscopeAdapt</w:t>
      </w:r>
      <w:r w:rsidR="00BF3B9A" w:rsidRPr="00663DFA">
        <w:rPr>
          <w:rFonts w:ascii="Arial" w:eastAsia="Arial" w:hAnsi="Arial" w:cs="Arial"/>
          <w:sz w:val="20"/>
          <w:szCs w:val="20"/>
        </w:rPr>
        <w:t>o</w:t>
      </w:r>
      <w:r w:rsidR="0013747D" w:rsidRPr="00663DFA">
        <w:rPr>
          <w:rFonts w:ascii="Arial" w:eastAsia="Arial" w:hAnsi="Arial" w:cs="Arial"/>
          <w:sz w:val="20"/>
          <w:szCs w:val="20"/>
        </w:rPr>
        <w:t>rUpperPart,</w:t>
      </w:r>
      <w:r w:rsidR="009B7C10" w:rsidRPr="00663DFA">
        <w:rPr>
          <w:rFonts w:ascii="Arial" w:eastAsia="Arial" w:hAnsi="Arial" w:cs="Arial"/>
          <w:sz w:val="20"/>
          <w:szCs w:val="20"/>
        </w:rPr>
        <w:t xml:space="preserve"> </w:t>
      </w:r>
      <w:r w:rsidR="0013747D" w:rsidRPr="00663DFA">
        <w:rPr>
          <w:rFonts w:ascii="Arial" w:eastAsia="Arial" w:hAnsi="Arial" w:cs="Arial"/>
          <w:sz w:val="20"/>
          <w:szCs w:val="20"/>
        </w:rPr>
        <w:t xml:space="preserve">respectively) </w:t>
      </w:r>
      <w:r w:rsidRPr="00663DFA">
        <w:rPr>
          <w:rFonts w:ascii="Arial" w:eastAsia="Arial" w:hAnsi="Arial" w:cs="Arial"/>
          <w:sz w:val="20"/>
          <w:szCs w:val="20"/>
        </w:rPr>
        <w:t xml:space="preserve">and mount the resulting assembly on the </w:t>
      </w:r>
      <w:r w:rsidR="0013747D" w:rsidRPr="00663DFA">
        <w:rPr>
          <w:rFonts w:ascii="Arial" w:eastAsia="Arial" w:hAnsi="Arial" w:cs="Arial"/>
          <w:sz w:val="20"/>
          <w:szCs w:val="20"/>
        </w:rPr>
        <w:t>refocusing unit</w:t>
      </w:r>
      <w:r w:rsidRPr="00663DFA">
        <w:rPr>
          <w:rFonts w:ascii="Arial" w:eastAsia="Arial" w:hAnsi="Arial" w:cs="Arial"/>
          <w:sz w:val="20"/>
          <w:szCs w:val="20"/>
        </w:rPr>
        <w:t xml:space="preserve">. Then connect the Thorlabs power sensor to </w:t>
      </w:r>
      <w:r w:rsidR="00323DD3" w:rsidRPr="00663DFA">
        <w:rPr>
          <w:rFonts w:ascii="Arial" w:eastAsia="Arial" w:hAnsi="Arial" w:cs="Arial"/>
          <w:sz w:val="20"/>
          <w:szCs w:val="20"/>
        </w:rPr>
        <w:t>a</w:t>
      </w:r>
      <w:r w:rsidRPr="00663DFA">
        <w:rPr>
          <w:rFonts w:ascii="Arial" w:eastAsia="Arial" w:hAnsi="Arial" w:cs="Arial"/>
          <w:sz w:val="20"/>
          <w:szCs w:val="20"/>
        </w:rPr>
        <w:t xml:space="preserve"> Thorlabs power meter</w:t>
      </w:r>
      <w:r w:rsidR="0013747D" w:rsidRPr="00663DFA">
        <w:rPr>
          <w:rFonts w:ascii="Arial" w:eastAsia="Arial" w:hAnsi="Arial" w:cs="Arial"/>
          <w:sz w:val="20"/>
          <w:szCs w:val="20"/>
        </w:rPr>
        <w:t xml:space="preserve"> (PM100D)</w:t>
      </w:r>
      <w:r w:rsidRPr="00663DFA">
        <w:rPr>
          <w:rFonts w:ascii="Arial" w:eastAsia="Arial" w:hAnsi="Arial" w:cs="Arial"/>
          <w:sz w:val="20"/>
          <w:szCs w:val="20"/>
        </w:rPr>
        <w:t>, which should be connected to a computer running</w:t>
      </w:r>
      <w:r w:rsidR="009B7C10" w:rsidRPr="00663DFA">
        <w:rPr>
          <w:rFonts w:ascii="Arial" w:eastAsia="Arial" w:hAnsi="Arial" w:cs="Arial"/>
          <w:sz w:val="20"/>
          <w:szCs w:val="20"/>
        </w:rPr>
        <w:t xml:space="preserve"> </w:t>
      </w:r>
      <w:r w:rsidR="0013747D" w:rsidRPr="00663DFA">
        <w:rPr>
          <w:rFonts w:ascii="Arial" w:eastAsia="Arial" w:hAnsi="Arial" w:cs="Arial"/>
          <w:sz w:val="20"/>
          <w:szCs w:val="20"/>
        </w:rPr>
        <w:t>Thorlabs Optical Power Monitor Version 1.1</w:t>
      </w:r>
      <w:r w:rsidR="009B7C10" w:rsidRPr="00663DFA">
        <w:rPr>
          <w:rFonts w:ascii="Arial" w:eastAsia="Arial" w:hAnsi="Arial" w:cs="Arial"/>
          <w:sz w:val="20"/>
          <w:szCs w:val="20"/>
        </w:rPr>
        <w:t xml:space="preserve"> software</w:t>
      </w:r>
      <w:r w:rsidR="00323DD3" w:rsidRPr="00663DFA">
        <w:rPr>
          <w:rFonts w:ascii="Arial" w:eastAsia="Arial" w:hAnsi="Arial" w:cs="Arial"/>
          <w:sz w:val="20"/>
          <w:szCs w:val="20"/>
        </w:rPr>
        <w:t>.</w:t>
      </w:r>
    </w:p>
    <w:p w14:paraId="0000000A" w14:textId="14813363" w:rsidR="00AA48D4" w:rsidRPr="00663DFA" w:rsidRDefault="00295258" w:rsidP="00E27E00">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r w:rsidRPr="00663DFA">
        <w:rPr>
          <w:rFonts w:ascii="Arial" w:eastAsia="Arial" w:hAnsi="Arial" w:cs="Arial"/>
          <w:sz w:val="20"/>
          <w:szCs w:val="20"/>
        </w:rPr>
        <w:t>Mount a Nunc 96 well optical-bottom plate to the microscope stage</w:t>
      </w:r>
      <w:r w:rsidR="000A5AB3" w:rsidRPr="00663DFA">
        <w:rPr>
          <w:rFonts w:ascii="Arial" w:eastAsia="Arial" w:hAnsi="Arial" w:cs="Arial"/>
          <w:sz w:val="20"/>
          <w:szCs w:val="20"/>
        </w:rPr>
        <w:t xml:space="preserve"> (Figure S3B)</w:t>
      </w:r>
      <w:r w:rsidRPr="00663DFA">
        <w:rPr>
          <w:rFonts w:ascii="Arial" w:eastAsia="Arial" w:hAnsi="Arial" w:cs="Arial"/>
          <w:sz w:val="20"/>
          <w:szCs w:val="20"/>
        </w:rPr>
        <w:t>.</w:t>
      </w:r>
      <w:r w:rsidR="00323DD3" w:rsidRPr="00663DFA">
        <w:rPr>
          <w:rFonts w:ascii="Arial" w:eastAsia="Arial" w:hAnsi="Arial" w:cs="Arial"/>
          <w:sz w:val="20"/>
          <w:szCs w:val="20"/>
        </w:rPr>
        <w:t xml:space="preserve"> The</w:t>
      </w:r>
      <w:r w:rsidR="009B7C10" w:rsidRPr="00663DFA">
        <w:rPr>
          <w:rFonts w:ascii="Arial" w:eastAsia="Arial" w:hAnsi="Arial" w:cs="Arial"/>
          <w:sz w:val="20"/>
          <w:szCs w:val="20"/>
        </w:rPr>
        <w:t>n</w:t>
      </w:r>
      <w:r w:rsidR="00323DD3" w:rsidRPr="00663DFA">
        <w:rPr>
          <w:rFonts w:ascii="Arial" w:eastAsia="Arial" w:hAnsi="Arial" w:cs="Arial"/>
          <w:sz w:val="20"/>
          <w:szCs w:val="20"/>
        </w:rPr>
        <w:t xml:space="preserve"> mount the optoPlate upside-down on top of the 96 well plate </w:t>
      </w:r>
      <w:r w:rsidRPr="00663DFA">
        <w:rPr>
          <w:rFonts w:ascii="Arial" w:eastAsia="Arial" w:hAnsi="Arial" w:cs="Arial"/>
          <w:sz w:val="20"/>
          <w:szCs w:val="20"/>
        </w:rPr>
        <w:t xml:space="preserve">via the </w:t>
      </w:r>
      <w:r w:rsidR="00323DD3" w:rsidRPr="00663DFA">
        <w:rPr>
          <w:rFonts w:ascii="Arial" w:eastAsia="Arial" w:hAnsi="Arial" w:cs="Arial"/>
          <w:sz w:val="20"/>
          <w:szCs w:val="20"/>
        </w:rPr>
        <w:t xml:space="preserve">optoPlateToNunc265300_Top </w:t>
      </w:r>
      <w:r w:rsidRPr="00663DFA">
        <w:rPr>
          <w:rFonts w:ascii="Arial" w:eastAsia="Arial" w:hAnsi="Arial" w:cs="Arial"/>
          <w:sz w:val="20"/>
          <w:szCs w:val="20"/>
        </w:rPr>
        <w:t>adaptor. The optoPlate should be positioned so that well A1 of the optoPlate is positioned over well A12 of the 96 well plate. Plug in the optoPlate and connect it to a computer via the USB cable.</w:t>
      </w:r>
      <w:ins w:id="1" w:author="Kieran" w:date="2020-06-22T14:29:00Z">
        <w:r w:rsidR="00AE710F" w:rsidRPr="00663DFA">
          <w:rPr>
            <w:rFonts w:ascii="Arial" w:eastAsia="Arial" w:hAnsi="Arial" w:cs="Arial"/>
            <w:sz w:val="20"/>
            <w:szCs w:val="20"/>
          </w:rPr>
          <w:t xml:space="preserve"> To finish </w:t>
        </w:r>
      </w:ins>
      <w:ins w:id="2" w:author="Kieran" w:date="2020-06-22T14:34:00Z">
        <w:r w:rsidR="00A64158" w:rsidRPr="00663DFA">
          <w:rPr>
            <w:rFonts w:ascii="Arial" w:eastAsia="Arial" w:hAnsi="Arial" w:cs="Arial"/>
            <w:sz w:val="20"/>
            <w:szCs w:val="20"/>
          </w:rPr>
          <w:t>preparing</w:t>
        </w:r>
      </w:ins>
      <w:ins w:id="3" w:author="Kieran" w:date="2020-06-22T14:29:00Z">
        <w:r w:rsidR="00AE710F" w:rsidRPr="00663DFA">
          <w:rPr>
            <w:rFonts w:ascii="Arial" w:eastAsia="Arial" w:hAnsi="Arial" w:cs="Arial"/>
            <w:sz w:val="20"/>
            <w:szCs w:val="20"/>
          </w:rPr>
          <w:t xml:space="preserve"> the microscope for calibration, adjust its focus knob to raise the optical power sensor until it near</w:t>
        </w:r>
      </w:ins>
      <w:ins w:id="4" w:author="Kieran" w:date="2020-06-22T14:30:00Z">
        <w:r w:rsidR="00AE710F" w:rsidRPr="00663DFA">
          <w:rPr>
            <w:rFonts w:ascii="Arial" w:eastAsia="Arial" w:hAnsi="Arial" w:cs="Arial"/>
            <w:sz w:val="20"/>
            <w:szCs w:val="20"/>
          </w:rPr>
          <w:t>ly</w:t>
        </w:r>
      </w:ins>
      <w:ins w:id="5" w:author="Kieran" w:date="2020-06-22T14:29:00Z">
        <w:r w:rsidR="00AE710F" w:rsidRPr="00663DFA">
          <w:rPr>
            <w:rFonts w:ascii="Arial" w:eastAsia="Arial" w:hAnsi="Arial" w:cs="Arial"/>
            <w:sz w:val="20"/>
            <w:szCs w:val="20"/>
          </w:rPr>
          <w:t xml:space="preserve"> touches the</w:t>
        </w:r>
      </w:ins>
      <w:ins w:id="6" w:author="Kieran" w:date="2020-06-22T14:30:00Z">
        <w:r w:rsidR="00AE710F" w:rsidRPr="00663DFA">
          <w:rPr>
            <w:rFonts w:ascii="Arial" w:eastAsia="Arial" w:hAnsi="Arial" w:cs="Arial"/>
            <w:sz w:val="20"/>
            <w:szCs w:val="20"/>
          </w:rPr>
          <w:t xml:space="preserve"> 96 well plate</w:t>
        </w:r>
      </w:ins>
      <w:ins w:id="7" w:author="Kieran" w:date="2020-06-22T14:32:00Z">
        <w:r w:rsidR="00A64158" w:rsidRPr="00663DFA">
          <w:rPr>
            <w:rFonts w:ascii="Arial" w:eastAsia="Arial" w:hAnsi="Arial" w:cs="Arial"/>
            <w:sz w:val="20"/>
            <w:szCs w:val="20"/>
          </w:rPr>
          <w:t xml:space="preserve">. </w:t>
        </w:r>
      </w:ins>
      <w:ins w:id="8" w:author="Kieran" w:date="2020-06-22T14:38:00Z">
        <w:r w:rsidR="00A64158" w:rsidRPr="00663DFA">
          <w:rPr>
            <w:rFonts w:ascii="Arial" w:eastAsia="Arial" w:hAnsi="Arial" w:cs="Arial"/>
            <w:sz w:val="20"/>
            <w:szCs w:val="20"/>
          </w:rPr>
          <w:t xml:space="preserve">Note the z-position of the stage and use it for all future measurements </w:t>
        </w:r>
        <w:r w:rsidR="00A64158" w:rsidRPr="00663DFA">
          <w:rPr>
            <w:rFonts w:ascii="Arial" w:eastAsia="Arial" w:hAnsi="Arial" w:cs="Arial"/>
            <w:sz w:val="20"/>
            <w:szCs w:val="20"/>
          </w:rPr>
          <w:t>(we always use a z-position of 4000 μm)</w:t>
        </w:r>
        <w:r w:rsidR="00A64158" w:rsidRPr="00663DFA">
          <w:rPr>
            <w:rFonts w:ascii="Arial" w:eastAsia="Arial" w:hAnsi="Arial" w:cs="Arial"/>
            <w:sz w:val="20"/>
            <w:szCs w:val="20"/>
          </w:rPr>
          <w:t xml:space="preserve">. </w:t>
        </w:r>
      </w:ins>
      <w:ins w:id="9" w:author="Kieran" w:date="2020-06-22T14:32:00Z">
        <w:r w:rsidR="00A64158" w:rsidRPr="00663DFA">
          <w:rPr>
            <w:rFonts w:ascii="Arial" w:eastAsia="Arial" w:hAnsi="Arial" w:cs="Arial"/>
            <w:sz w:val="20"/>
            <w:szCs w:val="20"/>
          </w:rPr>
          <w:t xml:space="preserve">This </w:t>
        </w:r>
      </w:ins>
      <w:ins w:id="10" w:author="Kieran" w:date="2020-06-22T14:39:00Z">
        <w:r w:rsidR="00A64158" w:rsidRPr="00663DFA">
          <w:rPr>
            <w:rFonts w:ascii="Arial" w:eastAsia="Arial" w:hAnsi="Arial" w:cs="Arial"/>
            <w:sz w:val="20"/>
            <w:szCs w:val="20"/>
          </w:rPr>
          <w:t xml:space="preserve">approach </w:t>
        </w:r>
      </w:ins>
      <w:ins w:id="11" w:author="Kieran" w:date="2020-06-22T14:32:00Z">
        <w:r w:rsidR="00A64158" w:rsidRPr="00663DFA">
          <w:rPr>
            <w:rFonts w:ascii="Arial" w:eastAsia="Arial" w:hAnsi="Arial" w:cs="Arial"/>
            <w:sz w:val="20"/>
            <w:szCs w:val="20"/>
          </w:rPr>
          <w:t xml:space="preserve">allows </w:t>
        </w:r>
      </w:ins>
      <w:ins w:id="12" w:author="Kieran" w:date="2020-06-22T14:39:00Z">
        <w:r w:rsidR="00A64158" w:rsidRPr="00663DFA">
          <w:rPr>
            <w:rFonts w:ascii="Arial" w:eastAsia="Arial" w:hAnsi="Arial" w:cs="Arial"/>
            <w:sz w:val="20"/>
            <w:szCs w:val="20"/>
          </w:rPr>
          <w:t xml:space="preserve">consistent </w:t>
        </w:r>
      </w:ins>
      <w:ins w:id="13" w:author="Kieran" w:date="2020-06-22T14:32:00Z">
        <w:r w:rsidR="00A64158" w:rsidRPr="00663DFA">
          <w:rPr>
            <w:rFonts w:ascii="Arial" w:eastAsia="Arial" w:hAnsi="Arial" w:cs="Arial"/>
            <w:sz w:val="20"/>
            <w:szCs w:val="20"/>
          </w:rPr>
          <w:t xml:space="preserve">micron </w:t>
        </w:r>
      </w:ins>
      <w:ins w:id="14" w:author="Kieran" w:date="2020-06-22T14:37:00Z">
        <w:r w:rsidR="00A64158" w:rsidRPr="00663DFA">
          <w:rPr>
            <w:rFonts w:ascii="Arial" w:eastAsia="Arial" w:hAnsi="Arial" w:cs="Arial"/>
            <w:sz w:val="20"/>
            <w:szCs w:val="20"/>
          </w:rPr>
          <w:t xml:space="preserve">level </w:t>
        </w:r>
      </w:ins>
      <w:ins w:id="15" w:author="Kieran" w:date="2020-06-22T14:32:00Z">
        <w:r w:rsidR="00A64158" w:rsidRPr="00663DFA">
          <w:rPr>
            <w:rFonts w:ascii="Arial" w:eastAsia="Arial" w:hAnsi="Arial" w:cs="Arial"/>
            <w:sz w:val="20"/>
            <w:szCs w:val="20"/>
          </w:rPr>
          <w:t>precision when setting the distance between the optical power sensor and optoPlate</w:t>
        </w:r>
      </w:ins>
      <w:ins w:id="16" w:author="Kieran" w:date="2020-06-22T14:34:00Z">
        <w:r w:rsidR="00A64158" w:rsidRPr="00663DFA">
          <w:rPr>
            <w:rFonts w:ascii="Arial" w:eastAsia="Arial" w:hAnsi="Arial" w:cs="Arial"/>
            <w:sz w:val="20"/>
            <w:szCs w:val="20"/>
          </w:rPr>
          <w:t>.</w:t>
        </w:r>
      </w:ins>
    </w:p>
    <w:p w14:paraId="0000000B" w14:textId="77777777" w:rsidR="00AA48D4" w:rsidRPr="00663DFA" w:rsidRDefault="00295258">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r w:rsidRPr="00663DFA">
        <w:rPr>
          <w:rFonts w:ascii="Arial" w:eastAsia="Arial" w:hAnsi="Arial" w:cs="Arial"/>
          <w:sz w:val="20"/>
          <w:szCs w:val="20"/>
        </w:rPr>
        <w:t>Flash the initial set of calibration values to the optoPlate by running the MATLAB script ‘flash_calibration.m’ and selecting the file ‘cal_round_0’ at the prompt. This sets the initial calibration value of each LED to 255.</w:t>
      </w:r>
    </w:p>
    <w:p w14:paraId="0000000C" w14:textId="31E2BE51" w:rsidR="00AA48D4" w:rsidRPr="00663DFA" w:rsidRDefault="00F626C9">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ins w:id="17" w:author="Kieran" w:date="2020-06-22T15:01:00Z">
        <w:r w:rsidRPr="00663DFA">
          <w:rPr>
            <w:rFonts w:ascii="Arial" w:eastAsia="Arial" w:hAnsi="Arial" w:cs="Arial"/>
            <w:sz w:val="20"/>
            <w:szCs w:val="20"/>
          </w:rPr>
          <w:t xml:space="preserve">Making sure that the optical power meter is set to measure the appropriate wavelength for each set of LEDs, </w:t>
        </w:r>
      </w:ins>
      <w:del w:id="18" w:author="Kieran" w:date="2020-06-22T15:01:00Z">
        <w:r w:rsidR="00295258" w:rsidRPr="00663DFA" w:rsidDel="00F626C9">
          <w:rPr>
            <w:rFonts w:ascii="Arial" w:eastAsia="Arial" w:hAnsi="Arial" w:cs="Arial"/>
            <w:sz w:val="20"/>
            <w:szCs w:val="20"/>
          </w:rPr>
          <w:delText>M</w:delText>
        </w:r>
      </w:del>
      <w:ins w:id="19" w:author="Kieran" w:date="2020-06-22T15:01:00Z">
        <w:r w:rsidRPr="00663DFA">
          <w:rPr>
            <w:rFonts w:ascii="Arial" w:eastAsia="Arial" w:hAnsi="Arial" w:cs="Arial"/>
            <w:sz w:val="20"/>
            <w:szCs w:val="20"/>
          </w:rPr>
          <w:t>m</w:t>
        </w:r>
      </w:ins>
      <w:r w:rsidR="00295258" w:rsidRPr="00663DFA">
        <w:rPr>
          <w:rFonts w:ascii="Arial" w:eastAsia="Arial" w:hAnsi="Arial" w:cs="Arial"/>
          <w:sz w:val="20"/>
          <w:szCs w:val="20"/>
        </w:rPr>
        <w:t>easure the brightness of the LEDs by using the programmable microscope stage to raster the optical power sensor across the 96 well plate:</w:t>
      </w:r>
    </w:p>
    <w:p w14:paraId="0000000D" w14:textId="18E13C00" w:rsidR="00AA48D4" w:rsidRPr="00663DFA" w:rsidRDefault="00295258">
      <w:pPr>
        <w:numPr>
          <w:ilvl w:val="1"/>
          <w:numId w:val="1"/>
        </w:numPr>
        <w:pBdr>
          <w:top w:val="nil"/>
          <w:left w:val="nil"/>
          <w:bottom w:val="nil"/>
          <w:right w:val="nil"/>
          <w:between w:val="nil"/>
        </w:pBdr>
        <w:spacing w:after="0" w:line="276" w:lineRule="auto"/>
        <w:rPr>
          <w:rFonts w:ascii="Arial" w:eastAsia="Arial" w:hAnsi="Arial" w:cs="Arial"/>
          <w:sz w:val="20"/>
          <w:szCs w:val="20"/>
        </w:rPr>
      </w:pPr>
      <w:bookmarkStart w:id="20" w:name="_heading=h.gjdgxs" w:colFirst="0" w:colLast="0"/>
      <w:bookmarkEnd w:id="20"/>
      <w:r w:rsidRPr="00663DFA">
        <w:rPr>
          <w:rFonts w:ascii="Arial" w:eastAsia="Arial" w:hAnsi="Arial" w:cs="Arial"/>
          <w:sz w:val="20"/>
          <w:szCs w:val="20"/>
        </w:rPr>
        <w:t>Flash the first checkerboard illumination pattern to the optoPlate by running ‘FlashExperiment.m’ and selecting ‘CHECKER01.mat’ when prompted. Then unplug the</w:t>
      </w:r>
      <w:ins w:id="21" w:author="Kieran" w:date="2020-06-22T15:38:00Z">
        <w:r w:rsidR="00663DFA" w:rsidRPr="00663DFA">
          <w:rPr>
            <w:rFonts w:ascii="Arial" w:eastAsia="Arial" w:hAnsi="Arial" w:cs="Arial"/>
            <w:sz w:val="20"/>
            <w:szCs w:val="20"/>
          </w:rPr>
          <w:t xml:space="preserve"> power cable for the</w:t>
        </w:r>
      </w:ins>
      <w:r w:rsidRPr="00663DFA">
        <w:rPr>
          <w:rFonts w:ascii="Arial" w:eastAsia="Arial" w:hAnsi="Arial" w:cs="Arial"/>
          <w:sz w:val="20"/>
          <w:szCs w:val="20"/>
        </w:rPr>
        <w:t xml:space="preserve"> right LEDs so that only the left LEDs of every other well are active. Start recording irradiance measurements with the power meter software, then have the microscope stage raster through the 96 well plate, pausing at each well for 3 s (Figure 1A). We did this via a NIS Elements JOBs module program. Save these measurements as ‘ROUND01_LED01_CHECKER01.csv’; they should resemble the signals depicted in Figure 1B.</w:t>
      </w:r>
    </w:p>
    <w:p w14:paraId="0000000E" w14:textId="19ED02C8" w:rsidR="00AA48D4" w:rsidRPr="00663DFA" w:rsidRDefault="00295258">
      <w:pPr>
        <w:numPr>
          <w:ilvl w:val="1"/>
          <w:numId w:val="1"/>
        </w:numPr>
        <w:pBdr>
          <w:top w:val="nil"/>
          <w:left w:val="nil"/>
          <w:bottom w:val="nil"/>
          <w:right w:val="nil"/>
          <w:between w:val="nil"/>
        </w:pBdr>
        <w:spacing w:after="0" w:line="276" w:lineRule="auto"/>
        <w:rPr>
          <w:rFonts w:ascii="Arial" w:eastAsia="Arial" w:hAnsi="Arial" w:cs="Arial"/>
          <w:sz w:val="20"/>
          <w:szCs w:val="20"/>
        </w:rPr>
      </w:pPr>
      <w:r w:rsidRPr="00663DFA">
        <w:rPr>
          <w:rFonts w:ascii="Arial" w:eastAsia="Arial" w:hAnsi="Arial" w:cs="Arial"/>
          <w:sz w:val="20"/>
          <w:szCs w:val="20"/>
        </w:rPr>
        <w:t xml:space="preserve">Unplug the </w:t>
      </w:r>
      <w:ins w:id="22" w:author="Kieran" w:date="2020-06-22T14:21:00Z">
        <w:r w:rsidR="00AE710F" w:rsidRPr="00663DFA">
          <w:rPr>
            <w:rFonts w:ascii="Arial" w:eastAsia="Arial" w:hAnsi="Arial" w:cs="Arial"/>
            <w:sz w:val="20"/>
            <w:szCs w:val="20"/>
          </w:rPr>
          <w:t xml:space="preserve">power cable for the </w:t>
        </w:r>
      </w:ins>
      <w:r w:rsidRPr="00663DFA">
        <w:rPr>
          <w:rFonts w:ascii="Arial" w:eastAsia="Arial" w:hAnsi="Arial" w:cs="Arial"/>
          <w:sz w:val="20"/>
          <w:szCs w:val="20"/>
        </w:rPr>
        <w:t>left LEDs and plug in the</w:t>
      </w:r>
      <w:ins w:id="23" w:author="Kieran" w:date="2020-06-22T14:21:00Z">
        <w:r w:rsidR="00AE710F" w:rsidRPr="00663DFA">
          <w:rPr>
            <w:rFonts w:ascii="Arial" w:eastAsia="Arial" w:hAnsi="Arial" w:cs="Arial"/>
            <w:sz w:val="20"/>
            <w:szCs w:val="20"/>
          </w:rPr>
          <w:t xml:space="preserve"> power cable for the</w:t>
        </w:r>
      </w:ins>
      <w:r w:rsidRPr="00663DFA">
        <w:rPr>
          <w:rFonts w:ascii="Arial" w:eastAsia="Arial" w:hAnsi="Arial" w:cs="Arial"/>
          <w:sz w:val="20"/>
          <w:szCs w:val="20"/>
        </w:rPr>
        <w:t xml:space="preserve"> right LEDs, then record LED irradiance measurements as described in step 4a. Save these measurements as ‘ROUND01_LED02_CHECKER01.csv’.</w:t>
      </w:r>
    </w:p>
    <w:p w14:paraId="0000000F" w14:textId="68D21284" w:rsidR="00AA48D4" w:rsidRPr="00663DFA" w:rsidRDefault="00295258">
      <w:pPr>
        <w:numPr>
          <w:ilvl w:val="1"/>
          <w:numId w:val="1"/>
        </w:numPr>
        <w:pBdr>
          <w:top w:val="nil"/>
          <w:left w:val="nil"/>
          <w:bottom w:val="nil"/>
          <w:right w:val="nil"/>
          <w:between w:val="nil"/>
        </w:pBdr>
        <w:spacing w:line="276" w:lineRule="auto"/>
        <w:rPr>
          <w:rFonts w:ascii="Arial" w:eastAsia="Arial" w:hAnsi="Arial" w:cs="Arial"/>
          <w:sz w:val="20"/>
          <w:szCs w:val="20"/>
        </w:rPr>
      </w:pPr>
      <w:r w:rsidRPr="00663DFA">
        <w:rPr>
          <w:rFonts w:ascii="Arial" w:eastAsia="Arial" w:hAnsi="Arial" w:cs="Arial"/>
          <w:sz w:val="20"/>
          <w:szCs w:val="20"/>
        </w:rPr>
        <w:t xml:space="preserve">Flash the second checkerboard illumination pattern to the optoPlate by running ‘flash_experiment.m’ and selecting ‘CHECKER02.mat’ when prompted. Record the LED irradiance measurements </w:t>
      </w:r>
      <w:ins w:id="24" w:author="Kieran" w:date="2020-06-22T15:42:00Z">
        <w:r w:rsidR="00663DFA" w:rsidRPr="00663DFA">
          <w:rPr>
            <w:rFonts w:ascii="Arial" w:eastAsia="Arial" w:hAnsi="Arial" w:cs="Arial"/>
            <w:sz w:val="20"/>
            <w:szCs w:val="20"/>
          </w:rPr>
          <w:t xml:space="preserve">for both sets of LEDs </w:t>
        </w:r>
      </w:ins>
      <w:r w:rsidRPr="00663DFA">
        <w:rPr>
          <w:rFonts w:ascii="Arial" w:eastAsia="Arial" w:hAnsi="Arial" w:cs="Arial"/>
          <w:sz w:val="20"/>
          <w:szCs w:val="20"/>
        </w:rPr>
        <w:t xml:space="preserve">as described above and save them as </w:t>
      </w:r>
      <w:ins w:id="25" w:author="Kieran" w:date="2020-06-22T15:41:00Z">
        <w:r w:rsidR="00663DFA" w:rsidRPr="00663DFA">
          <w:rPr>
            <w:rFonts w:ascii="Arial" w:eastAsia="Arial" w:hAnsi="Arial" w:cs="Arial"/>
            <w:sz w:val="20"/>
            <w:szCs w:val="20"/>
          </w:rPr>
          <w:t>‘ROUND01_LED0</w:t>
        </w:r>
        <w:r w:rsidR="00663DFA" w:rsidRPr="00663DFA">
          <w:rPr>
            <w:rFonts w:ascii="Arial" w:eastAsia="Arial" w:hAnsi="Arial" w:cs="Arial"/>
            <w:sz w:val="20"/>
            <w:szCs w:val="20"/>
          </w:rPr>
          <w:t>1</w:t>
        </w:r>
        <w:r w:rsidR="00663DFA" w:rsidRPr="00663DFA">
          <w:rPr>
            <w:rFonts w:ascii="Arial" w:eastAsia="Arial" w:hAnsi="Arial" w:cs="Arial"/>
            <w:sz w:val="20"/>
            <w:szCs w:val="20"/>
          </w:rPr>
          <w:t>_</w:t>
        </w:r>
        <w:r w:rsidR="00663DFA" w:rsidRPr="00663DFA">
          <w:rPr>
            <w:rFonts w:ascii="Arial" w:eastAsia="Arial" w:hAnsi="Arial" w:cs="Arial"/>
            <w:sz w:val="20"/>
            <w:szCs w:val="20"/>
          </w:rPr>
          <w:t>CHECKER0</w:t>
        </w:r>
        <w:r w:rsidR="00663DFA" w:rsidRPr="00663DFA">
          <w:rPr>
            <w:rFonts w:ascii="Arial" w:eastAsia="Arial" w:hAnsi="Arial" w:cs="Arial"/>
            <w:sz w:val="20"/>
            <w:szCs w:val="20"/>
          </w:rPr>
          <w:t>2.csv’</w:t>
        </w:r>
        <w:r w:rsidR="00663DFA" w:rsidRPr="00663DFA">
          <w:rPr>
            <w:rFonts w:ascii="Arial" w:eastAsia="Arial" w:hAnsi="Arial" w:cs="Arial"/>
            <w:sz w:val="20"/>
            <w:szCs w:val="20"/>
          </w:rPr>
          <w:t xml:space="preserve"> and</w:t>
        </w:r>
      </w:ins>
      <w:ins w:id="26" w:author="Kieran" w:date="2020-06-22T15:43:00Z">
        <w:r w:rsidR="00ED29AA">
          <w:rPr>
            <w:rFonts w:ascii="Arial" w:eastAsia="Arial" w:hAnsi="Arial" w:cs="Arial"/>
            <w:sz w:val="20"/>
            <w:szCs w:val="20"/>
          </w:rPr>
          <w:t xml:space="preserve"> </w:t>
        </w:r>
      </w:ins>
      <w:r w:rsidRPr="00663DFA">
        <w:rPr>
          <w:rFonts w:ascii="Arial" w:eastAsia="Arial" w:hAnsi="Arial" w:cs="Arial"/>
          <w:sz w:val="20"/>
          <w:szCs w:val="20"/>
        </w:rPr>
        <w:t>‘ROUND01_LED02_</w:t>
      </w:r>
      <w:del w:id="27" w:author="Kieran" w:date="2020-06-22T15:40:00Z">
        <w:r w:rsidRPr="00663DFA" w:rsidDel="00663DFA">
          <w:rPr>
            <w:rFonts w:ascii="Arial" w:eastAsia="Arial" w:hAnsi="Arial" w:cs="Arial"/>
            <w:sz w:val="20"/>
            <w:szCs w:val="20"/>
          </w:rPr>
          <w:delText>CHECKER01</w:delText>
        </w:r>
      </w:del>
      <w:ins w:id="28" w:author="Kieran" w:date="2020-06-22T15:40:00Z">
        <w:r w:rsidR="00663DFA" w:rsidRPr="00663DFA">
          <w:rPr>
            <w:rFonts w:ascii="Arial" w:eastAsia="Arial" w:hAnsi="Arial" w:cs="Arial"/>
            <w:sz w:val="20"/>
            <w:szCs w:val="20"/>
          </w:rPr>
          <w:t>CHECKER0</w:t>
        </w:r>
        <w:r w:rsidR="00663DFA" w:rsidRPr="00663DFA">
          <w:rPr>
            <w:rFonts w:ascii="Arial" w:eastAsia="Arial" w:hAnsi="Arial" w:cs="Arial"/>
            <w:sz w:val="20"/>
            <w:szCs w:val="20"/>
          </w:rPr>
          <w:t>2</w:t>
        </w:r>
      </w:ins>
      <w:r w:rsidRPr="00663DFA">
        <w:rPr>
          <w:rFonts w:ascii="Arial" w:eastAsia="Arial" w:hAnsi="Arial" w:cs="Arial"/>
          <w:sz w:val="20"/>
          <w:szCs w:val="20"/>
        </w:rPr>
        <w:t>.csv’.</w:t>
      </w:r>
    </w:p>
    <w:p w14:paraId="00000010" w14:textId="3D7E4C27" w:rsidR="00AA48D4" w:rsidRPr="00663DFA" w:rsidRDefault="00295258">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r w:rsidRPr="00663DFA">
        <w:rPr>
          <w:rFonts w:ascii="Arial" w:eastAsia="Arial" w:hAnsi="Arial" w:cs="Arial"/>
          <w:sz w:val="20"/>
          <w:szCs w:val="20"/>
        </w:rPr>
        <w:t xml:space="preserve">With all LEDs now measured, run the MATLAB script ‘optoPlate_calibration.m’ and select the saved ‘.csv’ files at the prompt. </w:t>
      </w:r>
      <w:ins w:id="29" w:author="Kieran" w:date="2020-06-22T14:55:00Z">
        <w:r w:rsidR="00F626C9" w:rsidRPr="00663DFA">
          <w:rPr>
            <w:rFonts w:ascii="Arial" w:eastAsia="Arial" w:hAnsi="Arial" w:cs="Arial"/>
            <w:sz w:val="20"/>
            <w:szCs w:val="20"/>
          </w:rPr>
          <w:t>Note that this script uses the GRAMM toolbox for plotting, which can be found</w:t>
        </w:r>
      </w:ins>
      <w:ins w:id="30" w:author="Kieran" w:date="2020-06-22T14:56:00Z">
        <w:r w:rsidR="00F626C9" w:rsidRPr="00663DFA">
          <w:rPr>
            <w:rFonts w:ascii="Arial" w:eastAsia="Arial" w:hAnsi="Arial" w:cs="Arial"/>
            <w:sz w:val="20"/>
            <w:szCs w:val="20"/>
          </w:rPr>
          <w:t>, along with i</w:t>
        </w:r>
      </w:ins>
      <w:ins w:id="31" w:author="Kieran" w:date="2020-06-22T14:57:00Z">
        <w:r w:rsidR="00F626C9" w:rsidRPr="00663DFA">
          <w:rPr>
            <w:rFonts w:ascii="Arial" w:eastAsia="Arial" w:hAnsi="Arial" w:cs="Arial"/>
            <w:sz w:val="20"/>
            <w:szCs w:val="20"/>
          </w:rPr>
          <w:t>nstallation instructions,</w:t>
        </w:r>
      </w:ins>
      <w:ins w:id="32" w:author="Kieran" w:date="2020-06-22T14:55:00Z">
        <w:r w:rsidR="00F626C9" w:rsidRPr="00663DFA">
          <w:rPr>
            <w:rFonts w:ascii="Arial" w:eastAsia="Arial" w:hAnsi="Arial" w:cs="Arial"/>
            <w:sz w:val="20"/>
            <w:szCs w:val="20"/>
          </w:rPr>
          <w:t xml:space="preserve"> at </w:t>
        </w:r>
        <w:r w:rsidR="00F626C9" w:rsidRPr="00663DFA">
          <w:rPr>
            <w:rFonts w:ascii="Arial" w:hAnsi="Arial" w:cs="Arial"/>
          </w:rPr>
          <w:fldChar w:fldCharType="begin"/>
        </w:r>
        <w:r w:rsidR="00F626C9" w:rsidRPr="00663DFA">
          <w:rPr>
            <w:rFonts w:ascii="Arial" w:hAnsi="Arial" w:cs="Arial"/>
          </w:rPr>
          <w:instrText xml:space="preserve"> HYPERLINK "https://github.com/piermorel/gramm" </w:instrText>
        </w:r>
        <w:r w:rsidR="00F626C9" w:rsidRPr="00663DFA">
          <w:rPr>
            <w:rFonts w:ascii="Arial" w:hAnsi="Arial" w:cs="Arial"/>
          </w:rPr>
          <w:fldChar w:fldCharType="separate"/>
        </w:r>
        <w:r w:rsidR="00F626C9" w:rsidRPr="00663DFA">
          <w:rPr>
            <w:rStyle w:val="Hyperlink"/>
            <w:rFonts w:ascii="Arial" w:hAnsi="Arial" w:cs="Arial"/>
          </w:rPr>
          <w:t>github.com/piermorel/gramm</w:t>
        </w:r>
        <w:r w:rsidR="00F626C9" w:rsidRPr="00663DFA">
          <w:rPr>
            <w:rFonts w:ascii="Arial" w:hAnsi="Arial" w:cs="Arial"/>
          </w:rPr>
          <w:fldChar w:fldCharType="end"/>
        </w:r>
        <w:r w:rsidR="00F626C9" w:rsidRPr="00663DFA">
          <w:rPr>
            <w:rFonts w:ascii="Arial" w:hAnsi="Arial" w:cs="Arial"/>
          </w:rPr>
          <w:t xml:space="preserve">. </w:t>
        </w:r>
      </w:ins>
      <w:r w:rsidRPr="00663DFA">
        <w:rPr>
          <w:rFonts w:ascii="Arial" w:eastAsia="Arial" w:hAnsi="Arial" w:cs="Arial"/>
          <w:sz w:val="20"/>
          <w:szCs w:val="20"/>
        </w:rPr>
        <w:t>The script will automatically identify each LED from the irradiance measurements and calculate calibration values, which are saved as ‘cal_round_1.mat’. It should be noted that this script assumes the wells are measured in a set order in which 1) the microscope rasters through a 96 well plate mounted on its programmable stage from A1-A12 to B12-B1 and so on and 2) the optoPlate is flipped when mounted upside</w:t>
      </w:r>
      <w:r w:rsidR="001F2E0A" w:rsidRPr="00663DFA">
        <w:rPr>
          <w:rFonts w:ascii="Arial" w:eastAsia="Arial" w:hAnsi="Arial" w:cs="Arial"/>
          <w:sz w:val="20"/>
          <w:szCs w:val="20"/>
        </w:rPr>
        <w:t>-</w:t>
      </w:r>
      <w:r w:rsidRPr="00663DFA">
        <w:rPr>
          <w:rFonts w:ascii="Arial" w:eastAsia="Arial" w:hAnsi="Arial" w:cs="Arial"/>
          <w:sz w:val="20"/>
          <w:szCs w:val="20"/>
        </w:rPr>
        <w:t>down on th</w:t>
      </w:r>
      <w:r w:rsidR="001F2E0A" w:rsidRPr="00663DFA">
        <w:rPr>
          <w:rFonts w:ascii="Arial" w:eastAsia="Arial" w:hAnsi="Arial" w:cs="Arial"/>
          <w:sz w:val="20"/>
          <w:szCs w:val="20"/>
        </w:rPr>
        <w:t>e</w:t>
      </w:r>
      <w:r w:rsidRPr="00663DFA">
        <w:rPr>
          <w:rFonts w:ascii="Arial" w:eastAsia="Arial" w:hAnsi="Arial" w:cs="Arial"/>
          <w:sz w:val="20"/>
          <w:szCs w:val="20"/>
        </w:rPr>
        <w:t xml:space="preserve"> 96 well plate so that these measurements actually correspond to </w:t>
      </w:r>
      <w:r w:rsidRPr="00663DFA">
        <w:rPr>
          <w:rFonts w:ascii="Arial" w:eastAsia="Arial" w:hAnsi="Arial" w:cs="Arial"/>
          <w:sz w:val="20"/>
          <w:szCs w:val="20"/>
        </w:rPr>
        <w:lastRenderedPageBreak/>
        <w:t>optoPlate wells A12-A1 to B1-B12 etc. Flashing the optoPlate with CHECKER01.mat sets the checkerboard pattern in which the LEDs of optoPlate well A01 are active, while CHECKER02.mat sets the checkerboard pattern in which the LEDs of optoPlate well A01 are inactive.</w:t>
      </w:r>
      <w:ins w:id="33" w:author="Kieran" w:date="2020-06-22T14:59:00Z">
        <w:r w:rsidR="00F626C9" w:rsidRPr="00663DFA">
          <w:rPr>
            <w:rFonts w:ascii="Arial" w:eastAsia="Arial" w:hAnsi="Arial" w:cs="Arial"/>
            <w:sz w:val="20"/>
            <w:szCs w:val="20"/>
          </w:rPr>
          <w:t xml:space="preserve"> By de</w:t>
        </w:r>
      </w:ins>
      <w:ins w:id="34" w:author="Kieran" w:date="2020-06-22T15:00:00Z">
        <w:r w:rsidR="00F626C9" w:rsidRPr="00663DFA">
          <w:rPr>
            <w:rFonts w:ascii="Arial" w:eastAsia="Arial" w:hAnsi="Arial" w:cs="Arial"/>
            <w:sz w:val="20"/>
            <w:szCs w:val="20"/>
          </w:rPr>
          <w:t xml:space="preserve">fault, the </w:t>
        </w:r>
      </w:ins>
      <w:ins w:id="35" w:author="Kieran" w:date="2020-06-22T15:33:00Z">
        <w:r w:rsidR="009174E8" w:rsidRPr="00663DFA">
          <w:rPr>
            <w:rFonts w:ascii="Arial" w:eastAsia="Arial" w:hAnsi="Arial" w:cs="Arial"/>
            <w:sz w:val="20"/>
            <w:szCs w:val="20"/>
          </w:rPr>
          <w:t xml:space="preserve">calibration </w:t>
        </w:r>
      </w:ins>
      <w:ins w:id="36" w:author="Kieran" w:date="2020-06-22T15:00:00Z">
        <w:r w:rsidR="00F626C9" w:rsidRPr="00663DFA">
          <w:rPr>
            <w:rFonts w:ascii="Arial" w:eastAsia="Arial" w:hAnsi="Arial" w:cs="Arial"/>
            <w:sz w:val="20"/>
            <w:szCs w:val="20"/>
          </w:rPr>
          <w:t xml:space="preserve">script assumes </w:t>
        </w:r>
      </w:ins>
      <w:ins w:id="37" w:author="Kieran" w:date="2020-06-22T15:06:00Z">
        <w:r w:rsidR="006A1E45" w:rsidRPr="00663DFA">
          <w:rPr>
            <w:rFonts w:ascii="Arial" w:eastAsia="Arial" w:hAnsi="Arial" w:cs="Arial"/>
            <w:sz w:val="20"/>
            <w:szCs w:val="20"/>
          </w:rPr>
          <w:t xml:space="preserve">an optoPlate configuration with two LEDs of the </w:t>
        </w:r>
      </w:ins>
      <w:ins w:id="38" w:author="Kieran" w:date="2020-06-22T15:00:00Z">
        <w:r w:rsidR="00F626C9" w:rsidRPr="00663DFA">
          <w:rPr>
            <w:rFonts w:ascii="Arial" w:eastAsia="Arial" w:hAnsi="Arial" w:cs="Arial"/>
            <w:sz w:val="20"/>
            <w:szCs w:val="20"/>
          </w:rPr>
          <w:t>same color</w:t>
        </w:r>
      </w:ins>
      <w:ins w:id="39" w:author="Kieran" w:date="2020-06-22T15:06:00Z">
        <w:r w:rsidR="006A1E45" w:rsidRPr="00663DFA">
          <w:rPr>
            <w:rFonts w:ascii="Arial" w:eastAsia="Arial" w:hAnsi="Arial" w:cs="Arial"/>
            <w:sz w:val="20"/>
            <w:szCs w:val="20"/>
          </w:rPr>
          <w:t xml:space="preserve"> per well</w:t>
        </w:r>
      </w:ins>
      <w:ins w:id="40" w:author="Kieran" w:date="2020-06-22T15:00:00Z">
        <w:r w:rsidR="00F626C9" w:rsidRPr="00663DFA">
          <w:rPr>
            <w:rFonts w:ascii="Arial" w:eastAsia="Arial" w:hAnsi="Arial" w:cs="Arial"/>
            <w:sz w:val="20"/>
            <w:szCs w:val="20"/>
          </w:rPr>
          <w:t xml:space="preserve">. </w:t>
        </w:r>
      </w:ins>
      <w:ins w:id="41" w:author="Kieran" w:date="2020-06-22T15:03:00Z">
        <w:r w:rsidR="006A1E45" w:rsidRPr="00663DFA">
          <w:rPr>
            <w:rFonts w:ascii="Arial" w:eastAsia="Arial" w:hAnsi="Arial" w:cs="Arial"/>
            <w:sz w:val="20"/>
            <w:szCs w:val="20"/>
          </w:rPr>
          <w:t xml:space="preserve">If </w:t>
        </w:r>
      </w:ins>
      <w:ins w:id="42" w:author="Kieran" w:date="2020-06-22T15:06:00Z">
        <w:r w:rsidR="006A1E45" w:rsidRPr="00663DFA">
          <w:rPr>
            <w:rFonts w:ascii="Arial" w:eastAsia="Arial" w:hAnsi="Arial" w:cs="Arial"/>
            <w:sz w:val="20"/>
            <w:szCs w:val="20"/>
          </w:rPr>
          <w:t>this is not the case</w:t>
        </w:r>
      </w:ins>
      <w:ins w:id="43" w:author="Kieran" w:date="2020-06-22T15:03:00Z">
        <w:r w:rsidR="006A1E45" w:rsidRPr="00663DFA">
          <w:rPr>
            <w:rFonts w:ascii="Arial" w:eastAsia="Arial" w:hAnsi="Arial" w:cs="Arial"/>
            <w:sz w:val="20"/>
            <w:szCs w:val="20"/>
          </w:rPr>
          <w:t>, set the</w:t>
        </w:r>
      </w:ins>
      <w:ins w:id="44" w:author="Kieran" w:date="2020-06-22T15:04:00Z">
        <w:r w:rsidR="006A1E45" w:rsidRPr="00663DFA">
          <w:rPr>
            <w:rFonts w:ascii="Arial" w:eastAsia="Arial" w:hAnsi="Arial" w:cs="Arial"/>
            <w:sz w:val="20"/>
            <w:szCs w:val="20"/>
          </w:rPr>
          <w:t xml:space="preserve"> variable</w:t>
        </w:r>
      </w:ins>
      <w:ins w:id="45" w:author="Kieran" w:date="2020-06-22T15:03:00Z">
        <w:r w:rsidR="006A1E45" w:rsidRPr="00663DFA">
          <w:rPr>
            <w:rFonts w:ascii="Arial" w:eastAsia="Arial" w:hAnsi="Arial" w:cs="Arial"/>
            <w:sz w:val="20"/>
            <w:szCs w:val="20"/>
          </w:rPr>
          <w:t xml:space="preserve"> </w:t>
        </w:r>
      </w:ins>
      <w:ins w:id="46" w:author="Kieran" w:date="2020-06-22T15:33:00Z">
        <w:r w:rsidR="00F31F36" w:rsidRPr="00663DFA">
          <w:rPr>
            <w:rFonts w:ascii="Arial" w:eastAsia="Arial" w:hAnsi="Arial" w:cs="Arial"/>
            <w:sz w:val="20"/>
            <w:szCs w:val="20"/>
          </w:rPr>
          <w:t>‘</w:t>
        </w:r>
      </w:ins>
      <w:ins w:id="47" w:author="Kieran" w:date="2020-06-22T15:03:00Z">
        <w:r w:rsidR="006A1E45" w:rsidRPr="00663DFA">
          <w:rPr>
            <w:rFonts w:ascii="Arial" w:eastAsia="Arial" w:hAnsi="Arial" w:cs="Arial"/>
            <w:sz w:val="20"/>
            <w:szCs w:val="20"/>
          </w:rPr>
          <w:t>calibrate_LEDs_independently</w:t>
        </w:r>
      </w:ins>
      <w:ins w:id="48" w:author="Kieran" w:date="2020-06-22T15:34:00Z">
        <w:r w:rsidR="00F31F36" w:rsidRPr="00663DFA">
          <w:rPr>
            <w:rFonts w:ascii="Arial" w:eastAsia="Arial" w:hAnsi="Arial" w:cs="Arial"/>
            <w:sz w:val="20"/>
            <w:szCs w:val="20"/>
          </w:rPr>
          <w:t>’</w:t>
        </w:r>
      </w:ins>
      <w:ins w:id="49" w:author="Kieran" w:date="2020-06-22T15:04:00Z">
        <w:r w:rsidR="006A1E45" w:rsidRPr="00663DFA">
          <w:rPr>
            <w:rFonts w:ascii="Arial" w:eastAsia="Arial" w:hAnsi="Arial" w:cs="Arial"/>
            <w:sz w:val="20"/>
            <w:szCs w:val="20"/>
          </w:rPr>
          <w:t xml:space="preserve"> to true and the script will </w:t>
        </w:r>
      </w:ins>
      <w:ins w:id="50" w:author="Kieran" w:date="2020-06-22T15:05:00Z">
        <w:r w:rsidR="006A1E45" w:rsidRPr="00663DFA">
          <w:rPr>
            <w:rFonts w:ascii="Arial" w:eastAsia="Arial" w:hAnsi="Arial" w:cs="Arial"/>
            <w:sz w:val="20"/>
            <w:szCs w:val="20"/>
          </w:rPr>
          <w:t xml:space="preserve">treat </w:t>
        </w:r>
      </w:ins>
      <w:ins w:id="51" w:author="Kieran" w:date="2020-06-22T15:04:00Z">
        <w:r w:rsidR="006A1E45" w:rsidRPr="00663DFA">
          <w:rPr>
            <w:rFonts w:ascii="Arial" w:eastAsia="Arial" w:hAnsi="Arial" w:cs="Arial"/>
            <w:sz w:val="20"/>
            <w:szCs w:val="20"/>
          </w:rPr>
          <w:t>each set of LEDs (LED01, LED02,</w:t>
        </w:r>
      </w:ins>
      <w:ins w:id="52" w:author="Kieran" w:date="2020-06-22T15:06:00Z">
        <w:r w:rsidR="006A1E45" w:rsidRPr="00663DFA">
          <w:rPr>
            <w:rFonts w:ascii="Arial" w:eastAsia="Arial" w:hAnsi="Arial" w:cs="Arial"/>
            <w:sz w:val="20"/>
            <w:szCs w:val="20"/>
          </w:rPr>
          <w:t xml:space="preserve"> </w:t>
        </w:r>
      </w:ins>
      <w:ins w:id="53" w:author="Kieran" w:date="2020-06-22T15:04:00Z">
        <w:r w:rsidR="006A1E45" w:rsidRPr="00663DFA">
          <w:rPr>
            <w:rFonts w:ascii="Arial" w:eastAsia="Arial" w:hAnsi="Arial" w:cs="Arial"/>
            <w:sz w:val="20"/>
            <w:szCs w:val="20"/>
          </w:rPr>
          <w:t>etc</w:t>
        </w:r>
      </w:ins>
      <w:ins w:id="54" w:author="Kieran" w:date="2020-06-22T15:07:00Z">
        <w:r w:rsidR="006A1E45" w:rsidRPr="00663DFA">
          <w:rPr>
            <w:rFonts w:ascii="Arial" w:eastAsia="Arial" w:hAnsi="Arial" w:cs="Arial"/>
            <w:sz w:val="20"/>
            <w:szCs w:val="20"/>
          </w:rPr>
          <w:t>.</w:t>
        </w:r>
      </w:ins>
      <w:ins w:id="55" w:author="Kieran" w:date="2020-06-22T15:04:00Z">
        <w:r w:rsidR="006A1E45" w:rsidRPr="00663DFA">
          <w:rPr>
            <w:rFonts w:ascii="Arial" w:eastAsia="Arial" w:hAnsi="Arial" w:cs="Arial"/>
            <w:sz w:val="20"/>
            <w:szCs w:val="20"/>
          </w:rPr>
          <w:t xml:space="preserve">) as </w:t>
        </w:r>
      </w:ins>
      <w:ins w:id="56" w:author="Kieran" w:date="2020-06-22T15:07:00Z">
        <w:r w:rsidR="006A1E45" w:rsidRPr="00663DFA">
          <w:rPr>
            <w:rFonts w:ascii="Arial" w:eastAsia="Arial" w:hAnsi="Arial" w:cs="Arial"/>
            <w:sz w:val="20"/>
            <w:szCs w:val="20"/>
          </w:rPr>
          <w:t>separate</w:t>
        </w:r>
      </w:ins>
      <w:ins w:id="57" w:author="Kieran" w:date="2020-06-22T15:04:00Z">
        <w:r w:rsidR="006A1E45" w:rsidRPr="00663DFA">
          <w:rPr>
            <w:rFonts w:ascii="Arial" w:eastAsia="Arial" w:hAnsi="Arial" w:cs="Arial"/>
            <w:sz w:val="20"/>
            <w:szCs w:val="20"/>
          </w:rPr>
          <w:t xml:space="preserve"> groups</w:t>
        </w:r>
      </w:ins>
      <w:ins w:id="58" w:author="Kieran" w:date="2020-06-22T15:05:00Z">
        <w:r w:rsidR="006A1E45" w:rsidRPr="00663DFA">
          <w:rPr>
            <w:rFonts w:ascii="Arial" w:eastAsia="Arial" w:hAnsi="Arial" w:cs="Arial"/>
            <w:sz w:val="20"/>
            <w:szCs w:val="20"/>
          </w:rPr>
          <w:t xml:space="preserve"> </w:t>
        </w:r>
      </w:ins>
      <w:ins w:id="59" w:author="Kieran" w:date="2020-06-22T15:07:00Z">
        <w:r w:rsidR="006A1E45" w:rsidRPr="00663DFA">
          <w:rPr>
            <w:rFonts w:ascii="Arial" w:eastAsia="Arial" w:hAnsi="Arial" w:cs="Arial"/>
            <w:sz w:val="20"/>
            <w:szCs w:val="20"/>
          </w:rPr>
          <w:t xml:space="preserve">of different colored LEDs </w:t>
        </w:r>
      </w:ins>
      <w:ins w:id="60" w:author="Kieran" w:date="2020-06-22T15:05:00Z">
        <w:r w:rsidR="006A1E45" w:rsidRPr="00663DFA">
          <w:rPr>
            <w:rFonts w:ascii="Arial" w:eastAsia="Arial" w:hAnsi="Arial" w:cs="Arial"/>
            <w:sz w:val="20"/>
            <w:szCs w:val="20"/>
          </w:rPr>
          <w:t>when calculating calibration values.</w:t>
        </w:r>
      </w:ins>
    </w:p>
    <w:p w14:paraId="00000011" w14:textId="77777777" w:rsidR="00AA48D4" w:rsidRPr="00663DFA" w:rsidRDefault="00295258">
      <w:pPr>
        <w:numPr>
          <w:ilvl w:val="0"/>
          <w:numId w:val="1"/>
        </w:numPr>
        <w:pBdr>
          <w:top w:val="nil"/>
          <w:left w:val="nil"/>
          <w:bottom w:val="nil"/>
          <w:right w:val="nil"/>
          <w:between w:val="nil"/>
        </w:pBdr>
        <w:spacing w:after="0" w:line="276" w:lineRule="auto"/>
        <w:jc w:val="both"/>
        <w:rPr>
          <w:rFonts w:ascii="Arial" w:eastAsia="Arial" w:hAnsi="Arial" w:cs="Arial"/>
          <w:sz w:val="20"/>
          <w:szCs w:val="20"/>
        </w:rPr>
      </w:pPr>
      <w:r w:rsidRPr="00663DFA">
        <w:rPr>
          <w:rFonts w:ascii="Arial" w:eastAsia="Arial" w:hAnsi="Arial" w:cs="Arial"/>
          <w:sz w:val="20"/>
          <w:szCs w:val="20"/>
        </w:rPr>
        <w:t>Flash the updated calibration values to the optoPlate. This concludes round one of calibration. The brightness of the LEDs should be much more uniform, though more rounds of calibration may be needed to further reduce brightness differences between LEDs.</w:t>
      </w:r>
    </w:p>
    <w:p w14:paraId="00000012" w14:textId="643FA6A7" w:rsidR="00AA48D4" w:rsidRPr="00ED29AA" w:rsidRDefault="00295258" w:rsidP="009174E8">
      <w:pPr>
        <w:numPr>
          <w:ilvl w:val="0"/>
          <w:numId w:val="1"/>
        </w:numPr>
        <w:pBdr>
          <w:top w:val="nil"/>
          <w:left w:val="nil"/>
          <w:bottom w:val="nil"/>
          <w:right w:val="nil"/>
          <w:between w:val="nil"/>
        </w:pBdr>
        <w:spacing w:line="276" w:lineRule="auto"/>
        <w:jc w:val="both"/>
        <w:rPr>
          <w:rFonts w:ascii="Arial" w:eastAsia="Arial" w:hAnsi="Arial" w:cs="Arial"/>
          <w:sz w:val="20"/>
          <w:szCs w:val="20"/>
        </w:rPr>
      </w:pPr>
      <w:r w:rsidRPr="00663DFA">
        <w:rPr>
          <w:rFonts w:ascii="Arial" w:eastAsia="Arial" w:hAnsi="Arial" w:cs="Arial"/>
          <w:sz w:val="20"/>
          <w:szCs w:val="20"/>
        </w:rPr>
        <w:t xml:space="preserve">Repeat steps 4 – 6 as needed until the coefficient of variation of the LED irradiance measurements falls below a set threshold (we chose 1%). Each of these repeats constitutes another round of calibration. When saving the ‘csv’ files, the round number should be included in the filename, for example, the left LED measurements for the first checkerboard illumination pattern of round two should be saved as ‘ROUND02_LED01_CHECKER01.csv’. Likewise, when loading the measurements into ‘optoPlate_calibration.m’ or flashing calibration values to the optoPlate, be sure to use the measurements or calibration values for the current round. </w:t>
      </w:r>
    </w:p>
    <w:p w14:paraId="00000013" w14:textId="77777777" w:rsidR="00AA48D4" w:rsidRPr="00663DFA" w:rsidRDefault="00AA48D4">
      <w:pPr>
        <w:pBdr>
          <w:top w:val="nil"/>
          <w:left w:val="nil"/>
          <w:bottom w:val="nil"/>
          <w:right w:val="nil"/>
          <w:between w:val="nil"/>
        </w:pBdr>
        <w:spacing w:line="276" w:lineRule="auto"/>
        <w:ind w:left="720"/>
        <w:jc w:val="both"/>
        <w:rPr>
          <w:rFonts w:ascii="Arial" w:eastAsia="Arial" w:hAnsi="Arial" w:cs="Arial"/>
          <w:sz w:val="20"/>
          <w:szCs w:val="20"/>
        </w:rPr>
      </w:pPr>
    </w:p>
    <w:p w14:paraId="666B10D4" w14:textId="36B14BAF" w:rsidR="00AE710F" w:rsidRPr="00663DFA" w:rsidRDefault="00AE710F">
      <w:pPr>
        <w:pBdr>
          <w:top w:val="nil"/>
          <w:left w:val="nil"/>
          <w:bottom w:val="nil"/>
          <w:right w:val="nil"/>
          <w:between w:val="nil"/>
        </w:pBdr>
        <w:spacing w:line="276" w:lineRule="auto"/>
        <w:rPr>
          <w:ins w:id="61" w:author="Kieran" w:date="2020-06-22T14:23:00Z"/>
          <w:rFonts w:ascii="Arial" w:eastAsia="Arial" w:hAnsi="Arial" w:cs="Arial"/>
          <w:bCs/>
          <w:i/>
          <w:iCs/>
          <w:sz w:val="20"/>
          <w:szCs w:val="20"/>
        </w:rPr>
      </w:pPr>
      <w:ins w:id="62" w:author="Kieran" w:date="2020-06-22T14:22:00Z">
        <w:r w:rsidRPr="00663DFA">
          <w:rPr>
            <w:rFonts w:ascii="Arial" w:eastAsia="Arial" w:hAnsi="Arial" w:cs="Arial"/>
            <w:bCs/>
            <w:i/>
            <w:iCs/>
            <w:sz w:val="20"/>
            <w:szCs w:val="20"/>
          </w:rPr>
          <w:t xml:space="preserve">Calibrating an optoPlate </w:t>
        </w:r>
      </w:ins>
      <w:ins w:id="63" w:author="Kieran" w:date="2020-06-22T15:16:00Z">
        <w:r w:rsidR="00F2464F" w:rsidRPr="00663DFA">
          <w:rPr>
            <w:rFonts w:ascii="Arial" w:eastAsia="Arial" w:hAnsi="Arial" w:cs="Arial"/>
            <w:bCs/>
            <w:i/>
            <w:iCs/>
            <w:sz w:val="20"/>
            <w:szCs w:val="20"/>
          </w:rPr>
          <w:t>with three</w:t>
        </w:r>
      </w:ins>
      <w:ins w:id="64" w:author="Kieran" w:date="2020-06-22T14:22:00Z">
        <w:r w:rsidRPr="00663DFA">
          <w:rPr>
            <w:rFonts w:ascii="Arial" w:eastAsia="Arial" w:hAnsi="Arial" w:cs="Arial"/>
            <w:bCs/>
            <w:i/>
            <w:iCs/>
            <w:sz w:val="20"/>
            <w:szCs w:val="20"/>
          </w:rPr>
          <w:t xml:space="preserve"> LEDs</w:t>
        </w:r>
      </w:ins>
    </w:p>
    <w:p w14:paraId="3571CE57" w14:textId="3B9D2978" w:rsidR="00AE710F" w:rsidRPr="00663DFA" w:rsidRDefault="00AE710F" w:rsidP="006A1E45">
      <w:pPr>
        <w:pBdr>
          <w:top w:val="nil"/>
          <w:left w:val="nil"/>
          <w:bottom w:val="nil"/>
          <w:right w:val="nil"/>
          <w:between w:val="nil"/>
        </w:pBdr>
        <w:spacing w:line="276" w:lineRule="auto"/>
        <w:jc w:val="both"/>
        <w:rPr>
          <w:ins w:id="65" w:author="Kieran" w:date="2020-06-22T14:22:00Z"/>
          <w:rFonts w:ascii="Arial" w:eastAsia="Arial" w:hAnsi="Arial" w:cs="Arial"/>
          <w:bCs/>
          <w:sz w:val="20"/>
          <w:szCs w:val="20"/>
        </w:rPr>
      </w:pPr>
      <w:ins w:id="66" w:author="Kieran" w:date="2020-06-22T14:23:00Z">
        <w:r w:rsidRPr="00663DFA">
          <w:rPr>
            <w:rFonts w:ascii="Arial" w:eastAsia="Arial" w:hAnsi="Arial" w:cs="Arial"/>
            <w:bCs/>
            <w:sz w:val="20"/>
            <w:szCs w:val="20"/>
          </w:rPr>
          <w:t xml:space="preserve">In the preceding protocol, we described the calibration of an optoPlate with two LEDs </w:t>
        </w:r>
      </w:ins>
      <w:ins w:id="67" w:author="Kieran" w:date="2020-06-22T14:25:00Z">
        <w:r w:rsidRPr="00663DFA">
          <w:rPr>
            <w:rFonts w:ascii="Arial" w:eastAsia="Arial" w:hAnsi="Arial" w:cs="Arial"/>
            <w:bCs/>
            <w:sz w:val="20"/>
            <w:szCs w:val="20"/>
          </w:rPr>
          <w:t>per</w:t>
        </w:r>
      </w:ins>
      <w:ins w:id="68" w:author="Kieran" w:date="2020-06-22T15:08:00Z">
        <w:r w:rsidR="006A1E45" w:rsidRPr="00663DFA">
          <w:rPr>
            <w:rFonts w:ascii="Arial" w:eastAsia="Arial" w:hAnsi="Arial" w:cs="Arial"/>
            <w:bCs/>
            <w:sz w:val="20"/>
            <w:szCs w:val="20"/>
          </w:rPr>
          <w:t xml:space="preserve"> well</w:t>
        </w:r>
      </w:ins>
      <w:ins w:id="69" w:author="Kieran" w:date="2020-06-22T15:07:00Z">
        <w:r w:rsidR="006A1E45" w:rsidRPr="00663DFA">
          <w:rPr>
            <w:rFonts w:ascii="Arial" w:eastAsia="Arial" w:hAnsi="Arial" w:cs="Arial"/>
            <w:bCs/>
            <w:sz w:val="20"/>
            <w:szCs w:val="20"/>
          </w:rPr>
          <w:t xml:space="preserve">. </w:t>
        </w:r>
      </w:ins>
      <w:ins w:id="70" w:author="Kieran" w:date="2020-06-22T14:24:00Z">
        <w:r w:rsidRPr="00663DFA">
          <w:rPr>
            <w:rFonts w:ascii="Arial" w:eastAsia="Arial" w:hAnsi="Arial" w:cs="Arial"/>
            <w:bCs/>
            <w:sz w:val="20"/>
            <w:szCs w:val="20"/>
          </w:rPr>
          <w:t xml:space="preserve">However, an optoPlate can also be configured to </w:t>
        </w:r>
      </w:ins>
      <w:ins w:id="71" w:author="Kieran" w:date="2020-06-22T14:25:00Z">
        <w:r w:rsidRPr="00663DFA">
          <w:rPr>
            <w:rFonts w:ascii="Arial" w:eastAsia="Arial" w:hAnsi="Arial" w:cs="Arial"/>
            <w:bCs/>
            <w:sz w:val="20"/>
            <w:szCs w:val="20"/>
          </w:rPr>
          <w:t xml:space="preserve">have three </w:t>
        </w:r>
      </w:ins>
      <w:ins w:id="72" w:author="Kieran" w:date="2020-06-22T14:24:00Z">
        <w:r w:rsidRPr="00663DFA">
          <w:rPr>
            <w:rFonts w:ascii="Arial" w:eastAsia="Arial" w:hAnsi="Arial" w:cs="Arial"/>
            <w:bCs/>
            <w:sz w:val="20"/>
            <w:szCs w:val="20"/>
          </w:rPr>
          <w:t>different colore</w:t>
        </w:r>
      </w:ins>
      <w:ins w:id="73" w:author="Kieran" w:date="2020-06-22T14:25:00Z">
        <w:r w:rsidRPr="00663DFA">
          <w:rPr>
            <w:rFonts w:ascii="Arial" w:eastAsia="Arial" w:hAnsi="Arial" w:cs="Arial"/>
            <w:bCs/>
            <w:sz w:val="20"/>
            <w:szCs w:val="20"/>
          </w:rPr>
          <w:t>d LEDs per well</w:t>
        </w:r>
      </w:ins>
      <w:ins w:id="74" w:author="Kieran" w:date="2020-06-22T15:08:00Z">
        <w:r w:rsidR="006A1E45" w:rsidRPr="00663DFA">
          <w:rPr>
            <w:rFonts w:ascii="Arial" w:eastAsia="Arial" w:hAnsi="Arial" w:cs="Arial"/>
            <w:bCs/>
            <w:sz w:val="20"/>
            <w:szCs w:val="20"/>
          </w:rPr>
          <w:t>. In this case, the overall calibrat</w:t>
        </w:r>
      </w:ins>
      <w:ins w:id="75" w:author="Kieran" w:date="2020-06-22T15:09:00Z">
        <w:r w:rsidR="006A1E45" w:rsidRPr="00663DFA">
          <w:rPr>
            <w:rFonts w:ascii="Arial" w:eastAsia="Arial" w:hAnsi="Arial" w:cs="Arial"/>
            <w:bCs/>
            <w:sz w:val="20"/>
            <w:szCs w:val="20"/>
          </w:rPr>
          <w:t>ion process is similar, but involves six measurement pas</w:t>
        </w:r>
      </w:ins>
      <w:ins w:id="76" w:author="Kieran" w:date="2020-06-22T15:11:00Z">
        <w:r w:rsidR="006A1E45" w:rsidRPr="00663DFA">
          <w:rPr>
            <w:rFonts w:ascii="Arial" w:eastAsia="Arial" w:hAnsi="Arial" w:cs="Arial"/>
            <w:bCs/>
            <w:sz w:val="20"/>
            <w:szCs w:val="20"/>
          </w:rPr>
          <w:t xml:space="preserve">ses—one </w:t>
        </w:r>
      </w:ins>
      <w:ins w:id="77" w:author="Kieran" w:date="2020-06-22T15:34:00Z">
        <w:r w:rsidR="00F31F36" w:rsidRPr="00663DFA">
          <w:rPr>
            <w:rFonts w:ascii="Arial" w:eastAsia="Arial" w:hAnsi="Arial" w:cs="Arial"/>
            <w:bCs/>
            <w:sz w:val="20"/>
            <w:szCs w:val="20"/>
          </w:rPr>
          <w:t>per</w:t>
        </w:r>
      </w:ins>
      <w:ins w:id="78" w:author="Kieran" w:date="2020-06-22T15:12:00Z">
        <w:r w:rsidR="006A1E45" w:rsidRPr="00663DFA">
          <w:rPr>
            <w:rFonts w:ascii="Arial" w:eastAsia="Arial" w:hAnsi="Arial" w:cs="Arial"/>
            <w:bCs/>
            <w:sz w:val="20"/>
            <w:szCs w:val="20"/>
          </w:rPr>
          <w:t xml:space="preserve"> LED color for </w:t>
        </w:r>
      </w:ins>
      <w:ins w:id="79" w:author="Kieran" w:date="2020-06-22T15:34:00Z">
        <w:r w:rsidR="00F31F36" w:rsidRPr="00663DFA">
          <w:rPr>
            <w:rFonts w:ascii="Arial" w:eastAsia="Arial" w:hAnsi="Arial" w:cs="Arial"/>
            <w:bCs/>
            <w:sz w:val="20"/>
            <w:szCs w:val="20"/>
          </w:rPr>
          <w:t>each</w:t>
        </w:r>
      </w:ins>
      <w:ins w:id="80" w:author="Kieran" w:date="2020-06-22T15:12:00Z">
        <w:r w:rsidR="006A1E45" w:rsidRPr="00663DFA">
          <w:rPr>
            <w:rFonts w:ascii="Arial" w:eastAsia="Arial" w:hAnsi="Arial" w:cs="Arial"/>
            <w:bCs/>
            <w:sz w:val="20"/>
            <w:szCs w:val="20"/>
          </w:rPr>
          <w:t xml:space="preserve"> checkerboard pattern</w:t>
        </w:r>
      </w:ins>
      <w:ins w:id="81" w:author="Kieran" w:date="2020-06-22T15:27:00Z">
        <w:r w:rsidR="00AE3B46" w:rsidRPr="00663DFA">
          <w:rPr>
            <w:rFonts w:ascii="Arial" w:eastAsia="Arial" w:hAnsi="Arial" w:cs="Arial"/>
            <w:bCs/>
            <w:sz w:val="20"/>
            <w:szCs w:val="20"/>
          </w:rPr>
          <w:t xml:space="preserve">. </w:t>
        </w:r>
      </w:ins>
      <w:ins w:id="82" w:author="Kieran" w:date="2020-06-22T15:28:00Z">
        <w:r w:rsidR="00AE3B46" w:rsidRPr="00663DFA">
          <w:rPr>
            <w:rFonts w:ascii="Arial" w:eastAsia="Arial" w:hAnsi="Arial" w:cs="Arial"/>
            <w:bCs/>
            <w:sz w:val="20"/>
            <w:szCs w:val="20"/>
          </w:rPr>
          <w:t>W</w:t>
        </w:r>
      </w:ins>
      <w:ins w:id="83" w:author="Kieran" w:date="2020-06-22T15:34:00Z">
        <w:r w:rsidR="00F31F36" w:rsidRPr="00663DFA">
          <w:rPr>
            <w:rFonts w:ascii="Arial" w:eastAsia="Arial" w:hAnsi="Arial" w:cs="Arial"/>
            <w:bCs/>
            <w:sz w:val="20"/>
            <w:szCs w:val="20"/>
          </w:rPr>
          <w:t xml:space="preserve">ith </w:t>
        </w:r>
      </w:ins>
      <w:ins w:id="84" w:author="Kieran" w:date="2020-06-22T15:28:00Z">
        <w:r w:rsidR="00AE3B46" w:rsidRPr="00663DFA">
          <w:rPr>
            <w:rFonts w:ascii="Arial" w:eastAsia="Arial" w:hAnsi="Arial" w:cs="Arial"/>
            <w:bCs/>
            <w:sz w:val="20"/>
            <w:szCs w:val="20"/>
          </w:rPr>
          <w:t>three LEDs per well</w:t>
        </w:r>
      </w:ins>
      <w:ins w:id="85" w:author="Kieran" w:date="2020-06-22T15:13:00Z">
        <w:r w:rsidR="006A1E45" w:rsidRPr="00663DFA">
          <w:rPr>
            <w:rFonts w:ascii="Arial" w:eastAsia="Arial" w:hAnsi="Arial" w:cs="Arial"/>
            <w:bCs/>
            <w:sz w:val="20"/>
            <w:szCs w:val="20"/>
          </w:rPr>
          <w:t xml:space="preserve">, one </w:t>
        </w:r>
      </w:ins>
      <w:ins w:id="86" w:author="Kieran" w:date="2020-06-22T15:28:00Z">
        <w:r w:rsidR="00AE3B46" w:rsidRPr="00663DFA">
          <w:rPr>
            <w:rFonts w:ascii="Arial" w:eastAsia="Arial" w:hAnsi="Arial" w:cs="Arial"/>
            <w:bCs/>
            <w:sz w:val="20"/>
            <w:szCs w:val="20"/>
          </w:rPr>
          <w:t>must</w:t>
        </w:r>
      </w:ins>
      <w:ins w:id="87" w:author="Kieran" w:date="2020-06-22T15:13:00Z">
        <w:r w:rsidR="00F2464F" w:rsidRPr="00663DFA">
          <w:rPr>
            <w:rFonts w:ascii="Arial" w:eastAsia="Arial" w:hAnsi="Arial" w:cs="Arial"/>
            <w:bCs/>
            <w:sz w:val="20"/>
            <w:szCs w:val="20"/>
          </w:rPr>
          <w:t xml:space="preserve"> switch between active LED sets </w:t>
        </w:r>
      </w:ins>
      <w:ins w:id="88" w:author="Kieran" w:date="2020-06-22T15:14:00Z">
        <w:r w:rsidR="00F2464F" w:rsidRPr="00663DFA">
          <w:rPr>
            <w:rFonts w:ascii="Arial" w:eastAsia="Arial" w:hAnsi="Arial" w:cs="Arial"/>
            <w:bCs/>
            <w:sz w:val="20"/>
            <w:szCs w:val="20"/>
          </w:rPr>
          <w:t xml:space="preserve">by flashing checkerboard patterns for each </w:t>
        </w:r>
      </w:ins>
      <w:ins w:id="89" w:author="Kieran" w:date="2020-06-22T15:15:00Z">
        <w:r w:rsidR="00F2464F" w:rsidRPr="00663DFA">
          <w:rPr>
            <w:rFonts w:ascii="Arial" w:eastAsia="Arial" w:hAnsi="Arial" w:cs="Arial"/>
            <w:bCs/>
            <w:sz w:val="20"/>
            <w:szCs w:val="20"/>
          </w:rPr>
          <w:t>color rather than reconnecting the power cables.</w:t>
        </w:r>
      </w:ins>
      <w:ins w:id="90" w:author="Kieran" w:date="2020-06-22T15:28:00Z">
        <w:r w:rsidR="00AE3B46" w:rsidRPr="00663DFA">
          <w:rPr>
            <w:rFonts w:ascii="Arial" w:eastAsia="Arial" w:hAnsi="Arial" w:cs="Arial"/>
            <w:bCs/>
            <w:sz w:val="20"/>
            <w:szCs w:val="20"/>
          </w:rPr>
          <w:t xml:space="preserve"> </w:t>
        </w:r>
      </w:ins>
      <w:ins w:id="91" w:author="Kieran" w:date="2020-06-22T15:36:00Z">
        <w:r w:rsidR="00F31F36" w:rsidRPr="00663DFA">
          <w:rPr>
            <w:rFonts w:ascii="Arial" w:eastAsia="Arial" w:hAnsi="Arial" w:cs="Arial"/>
            <w:bCs/>
            <w:sz w:val="20"/>
            <w:szCs w:val="20"/>
          </w:rPr>
          <w:t>As before</w:t>
        </w:r>
      </w:ins>
      <w:ins w:id="92" w:author="Kieran" w:date="2020-06-22T15:28:00Z">
        <w:r w:rsidR="00AE3B46" w:rsidRPr="00663DFA">
          <w:rPr>
            <w:rFonts w:ascii="Arial" w:eastAsia="Arial" w:hAnsi="Arial" w:cs="Arial"/>
            <w:bCs/>
            <w:sz w:val="20"/>
            <w:szCs w:val="20"/>
          </w:rPr>
          <w:t xml:space="preserve">, </w:t>
        </w:r>
      </w:ins>
      <w:ins w:id="93" w:author="Kieran" w:date="2020-06-22T15:29:00Z">
        <w:r w:rsidR="009174E8" w:rsidRPr="00663DFA">
          <w:rPr>
            <w:rFonts w:ascii="Arial" w:eastAsia="Arial" w:hAnsi="Arial" w:cs="Arial"/>
            <w:bCs/>
            <w:sz w:val="20"/>
            <w:szCs w:val="20"/>
          </w:rPr>
          <w:t xml:space="preserve">one must set </w:t>
        </w:r>
      </w:ins>
      <w:ins w:id="94" w:author="Kieran" w:date="2020-06-22T15:35:00Z">
        <w:r w:rsidR="00F31F36" w:rsidRPr="00663DFA">
          <w:rPr>
            <w:rFonts w:ascii="Arial" w:eastAsia="Arial" w:hAnsi="Arial" w:cs="Arial"/>
            <w:bCs/>
            <w:sz w:val="20"/>
            <w:szCs w:val="20"/>
          </w:rPr>
          <w:t>‘</w:t>
        </w:r>
      </w:ins>
      <w:ins w:id="95" w:author="Kieran" w:date="2020-06-22T15:29:00Z">
        <w:r w:rsidR="009174E8" w:rsidRPr="00663DFA">
          <w:rPr>
            <w:rFonts w:ascii="Arial" w:eastAsia="Arial" w:hAnsi="Arial" w:cs="Arial"/>
            <w:bCs/>
            <w:sz w:val="20"/>
            <w:szCs w:val="20"/>
          </w:rPr>
          <w:t>calibrate_LEDs_independently</w:t>
        </w:r>
      </w:ins>
      <w:ins w:id="96" w:author="Kieran" w:date="2020-06-22T15:35:00Z">
        <w:r w:rsidR="00F31F36" w:rsidRPr="00663DFA">
          <w:rPr>
            <w:rFonts w:ascii="Arial" w:eastAsia="Arial" w:hAnsi="Arial" w:cs="Arial"/>
            <w:bCs/>
            <w:sz w:val="20"/>
            <w:szCs w:val="20"/>
          </w:rPr>
          <w:t>’</w:t>
        </w:r>
      </w:ins>
      <w:ins w:id="97" w:author="Kieran" w:date="2020-06-22T15:29:00Z">
        <w:r w:rsidR="009174E8" w:rsidRPr="00663DFA">
          <w:rPr>
            <w:rFonts w:ascii="Arial" w:eastAsia="Arial" w:hAnsi="Arial" w:cs="Arial"/>
            <w:bCs/>
            <w:sz w:val="20"/>
            <w:szCs w:val="20"/>
          </w:rPr>
          <w:t xml:space="preserve"> to true and </w:t>
        </w:r>
      </w:ins>
      <w:ins w:id="98" w:author="Kieran" w:date="2020-06-22T15:28:00Z">
        <w:r w:rsidR="00AE3B46" w:rsidRPr="00663DFA">
          <w:rPr>
            <w:rFonts w:ascii="Arial" w:eastAsia="Arial" w:hAnsi="Arial" w:cs="Arial"/>
            <w:bCs/>
            <w:sz w:val="20"/>
            <w:szCs w:val="20"/>
          </w:rPr>
          <w:t xml:space="preserve">set </w:t>
        </w:r>
      </w:ins>
      <w:ins w:id="99" w:author="Kieran" w:date="2020-06-22T15:35:00Z">
        <w:r w:rsidR="00F31F36" w:rsidRPr="00663DFA">
          <w:rPr>
            <w:rFonts w:ascii="Arial" w:eastAsia="Arial" w:hAnsi="Arial" w:cs="Arial"/>
            <w:bCs/>
            <w:sz w:val="20"/>
            <w:szCs w:val="20"/>
          </w:rPr>
          <w:t xml:space="preserve">the optical power meter </w:t>
        </w:r>
      </w:ins>
      <w:ins w:id="100" w:author="Kieran" w:date="2020-06-22T15:28:00Z">
        <w:r w:rsidR="00AE3B46" w:rsidRPr="00663DFA">
          <w:rPr>
            <w:rFonts w:ascii="Arial" w:eastAsia="Arial" w:hAnsi="Arial" w:cs="Arial"/>
            <w:bCs/>
            <w:sz w:val="20"/>
            <w:szCs w:val="20"/>
          </w:rPr>
          <w:t xml:space="preserve">to measure the correct light wavelength for each set of </w:t>
        </w:r>
        <w:r w:rsidR="00AE3B46" w:rsidRPr="00663DFA">
          <w:rPr>
            <w:rFonts w:ascii="Arial" w:eastAsia="Arial" w:hAnsi="Arial" w:cs="Arial"/>
            <w:bCs/>
            <w:sz w:val="20"/>
            <w:szCs w:val="20"/>
          </w:rPr>
          <w:t>LED</w:t>
        </w:r>
      </w:ins>
      <w:ins w:id="101" w:author="Kieran" w:date="2020-06-22T15:35:00Z">
        <w:r w:rsidR="00F31F36" w:rsidRPr="00663DFA">
          <w:rPr>
            <w:rFonts w:ascii="Arial" w:eastAsia="Arial" w:hAnsi="Arial" w:cs="Arial"/>
            <w:bCs/>
            <w:sz w:val="20"/>
            <w:szCs w:val="20"/>
          </w:rPr>
          <w:t>s</w:t>
        </w:r>
      </w:ins>
      <w:ins w:id="102" w:author="Kieran" w:date="2020-06-22T15:28:00Z">
        <w:r w:rsidR="00AE3B46" w:rsidRPr="00663DFA">
          <w:rPr>
            <w:rFonts w:ascii="Arial" w:eastAsia="Arial" w:hAnsi="Arial" w:cs="Arial"/>
            <w:bCs/>
            <w:sz w:val="20"/>
            <w:szCs w:val="20"/>
          </w:rPr>
          <w:t>.</w:t>
        </w:r>
      </w:ins>
    </w:p>
    <w:p w14:paraId="00000014" w14:textId="1AF28F2A" w:rsidR="00AA48D4" w:rsidRPr="00663DFA" w:rsidRDefault="00295258">
      <w:pPr>
        <w:pBdr>
          <w:top w:val="nil"/>
          <w:left w:val="nil"/>
          <w:bottom w:val="nil"/>
          <w:right w:val="nil"/>
          <w:between w:val="nil"/>
        </w:pBdr>
        <w:spacing w:line="276" w:lineRule="auto"/>
        <w:rPr>
          <w:rFonts w:ascii="Arial" w:eastAsia="Arial" w:hAnsi="Arial" w:cs="Arial"/>
          <w:b/>
          <w:sz w:val="20"/>
          <w:szCs w:val="20"/>
        </w:rPr>
      </w:pPr>
      <w:r w:rsidRPr="00663DFA">
        <w:rPr>
          <w:rFonts w:ascii="Arial" w:eastAsia="Arial" w:hAnsi="Arial" w:cs="Arial"/>
          <w:b/>
          <w:sz w:val="20"/>
          <w:szCs w:val="20"/>
        </w:rPr>
        <w:t>Supplementary figure captions</w:t>
      </w:r>
    </w:p>
    <w:p w14:paraId="45683A48" w14:textId="04511B97" w:rsidR="00323DD3" w:rsidRPr="00663DFA" w:rsidRDefault="00323DD3">
      <w:pPr>
        <w:pBdr>
          <w:top w:val="nil"/>
          <w:left w:val="nil"/>
          <w:bottom w:val="nil"/>
          <w:right w:val="nil"/>
          <w:between w:val="nil"/>
        </w:pBdr>
        <w:spacing w:line="276" w:lineRule="auto"/>
        <w:rPr>
          <w:rFonts w:ascii="Arial" w:eastAsia="Arial" w:hAnsi="Arial" w:cs="Arial"/>
          <w:bCs/>
          <w:sz w:val="20"/>
          <w:szCs w:val="20"/>
        </w:rPr>
      </w:pPr>
      <w:r w:rsidRPr="00663DFA">
        <w:rPr>
          <w:rFonts w:ascii="Arial" w:eastAsia="Arial" w:hAnsi="Arial" w:cs="Arial"/>
          <w:bCs/>
          <w:sz w:val="20"/>
          <w:szCs w:val="20"/>
        </w:rPr>
        <w:t>Figure S1. Assembly of the optoPlate-to-Nunc265300 adaptors</w:t>
      </w:r>
    </w:p>
    <w:p w14:paraId="00000015" w14:textId="6737C3A7" w:rsidR="00AA48D4" w:rsidRPr="00663DFA" w:rsidRDefault="00295258">
      <w:pPr>
        <w:pBdr>
          <w:top w:val="nil"/>
          <w:left w:val="nil"/>
          <w:bottom w:val="nil"/>
          <w:right w:val="nil"/>
          <w:between w:val="nil"/>
        </w:pBdr>
        <w:spacing w:line="276" w:lineRule="auto"/>
        <w:rPr>
          <w:rFonts w:ascii="Arial" w:eastAsia="Arial" w:hAnsi="Arial" w:cs="Arial"/>
          <w:sz w:val="20"/>
          <w:szCs w:val="20"/>
        </w:rPr>
      </w:pPr>
      <w:r w:rsidRPr="00663DFA">
        <w:rPr>
          <w:rFonts w:ascii="Arial" w:eastAsia="Arial" w:hAnsi="Arial" w:cs="Arial"/>
          <w:sz w:val="20"/>
          <w:szCs w:val="20"/>
        </w:rPr>
        <w:t>Figure S</w:t>
      </w:r>
      <w:r w:rsidR="00323DD3" w:rsidRPr="00663DFA">
        <w:rPr>
          <w:rFonts w:ascii="Arial" w:eastAsia="Arial" w:hAnsi="Arial" w:cs="Arial"/>
          <w:sz w:val="20"/>
          <w:szCs w:val="20"/>
        </w:rPr>
        <w:t>2</w:t>
      </w:r>
      <w:r w:rsidRPr="00663DFA">
        <w:rPr>
          <w:rFonts w:ascii="Arial" w:eastAsia="Arial" w:hAnsi="Arial" w:cs="Arial"/>
          <w:sz w:val="20"/>
          <w:szCs w:val="20"/>
        </w:rPr>
        <w:t xml:space="preserve">. A flow chart detailing the optoPlate calibration process </w:t>
      </w:r>
    </w:p>
    <w:p w14:paraId="00000016" w14:textId="062BAB45" w:rsidR="00AA48D4" w:rsidRPr="00663DFA" w:rsidRDefault="00295258">
      <w:pPr>
        <w:pBdr>
          <w:top w:val="nil"/>
          <w:left w:val="nil"/>
          <w:bottom w:val="nil"/>
          <w:right w:val="nil"/>
          <w:between w:val="nil"/>
        </w:pBdr>
        <w:spacing w:line="276" w:lineRule="auto"/>
        <w:rPr>
          <w:rFonts w:ascii="Arial" w:eastAsia="Arial" w:hAnsi="Arial" w:cs="Arial"/>
          <w:sz w:val="20"/>
          <w:szCs w:val="20"/>
        </w:rPr>
      </w:pPr>
      <w:r w:rsidRPr="00663DFA">
        <w:rPr>
          <w:rFonts w:ascii="Arial" w:eastAsia="Arial" w:hAnsi="Arial" w:cs="Arial"/>
          <w:sz w:val="20"/>
          <w:szCs w:val="20"/>
        </w:rPr>
        <w:t>Figure S</w:t>
      </w:r>
      <w:r w:rsidR="00323DD3" w:rsidRPr="00663DFA">
        <w:rPr>
          <w:rFonts w:ascii="Arial" w:eastAsia="Arial" w:hAnsi="Arial" w:cs="Arial"/>
          <w:sz w:val="20"/>
          <w:szCs w:val="20"/>
        </w:rPr>
        <w:t>3</w:t>
      </w:r>
      <w:r w:rsidRPr="00663DFA">
        <w:rPr>
          <w:rFonts w:ascii="Arial" w:eastAsia="Arial" w:hAnsi="Arial" w:cs="Arial"/>
          <w:sz w:val="20"/>
          <w:szCs w:val="20"/>
        </w:rPr>
        <w:t>. Overview of the components used for calibration.</w:t>
      </w:r>
      <w:r w:rsidR="000A5AB3" w:rsidRPr="00663DFA">
        <w:rPr>
          <w:rFonts w:ascii="Arial" w:eastAsia="Arial" w:hAnsi="Arial" w:cs="Arial"/>
          <w:sz w:val="20"/>
          <w:szCs w:val="20"/>
        </w:rPr>
        <w:t xml:space="preserve"> (A) An optical power meter is prepared for mounting on the microscope. (B) The optical power meter and optoPlate are mounted to a microscope.</w:t>
      </w:r>
    </w:p>
    <w:p w14:paraId="54562738" w14:textId="082B6F2E" w:rsidR="00295258" w:rsidRPr="00663DFA" w:rsidRDefault="00295258">
      <w:pPr>
        <w:pBdr>
          <w:top w:val="nil"/>
          <w:left w:val="nil"/>
          <w:bottom w:val="nil"/>
          <w:right w:val="nil"/>
          <w:between w:val="nil"/>
        </w:pBdr>
        <w:spacing w:line="276" w:lineRule="auto"/>
        <w:rPr>
          <w:rFonts w:ascii="Arial" w:eastAsia="Arial" w:hAnsi="Arial" w:cs="Arial"/>
          <w:sz w:val="20"/>
          <w:szCs w:val="20"/>
        </w:rPr>
      </w:pPr>
    </w:p>
    <w:p w14:paraId="6BFC3BC5" w14:textId="23CCFC1A" w:rsidR="00295258" w:rsidRPr="00663DFA" w:rsidRDefault="00295258" w:rsidP="00295258">
      <w:pPr>
        <w:widowControl w:val="0"/>
        <w:autoSpaceDE w:val="0"/>
        <w:autoSpaceDN w:val="0"/>
        <w:adjustRightInd w:val="0"/>
        <w:spacing w:line="240" w:lineRule="auto"/>
        <w:ind w:left="640" w:hanging="640"/>
        <w:rPr>
          <w:rFonts w:ascii="Arial" w:hAnsi="Arial" w:cs="Arial"/>
          <w:noProof/>
          <w:sz w:val="20"/>
          <w:szCs w:val="24"/>
        </w:rPr>
      </w:pPr>
      <w:r w:rsidRPr="00663DFA">
        <w:rPr>
          <w:rFonts w:ascii="Arial" w:eastAsia="Arial" w:hAnsi="Arial" w:cs="Arial"/>
          <w:sz w:val="20"/>
          <w:szCs w:val="20"/>
        </w:rPr>
        <w:fldChar w:fldCharType="begin" w:fldLock="1"/>
      </w:r>
      <w:r w:rsidRPr="00663DFA">
        <w:rPr>
          <w:rFonts w:ascii="Arial" w:eastAsia="Arial" w:hAnsi="Arial" w:cs="Arial"/>
          <w:sz w:val="20"/>
          <w:szCs w:val="20"/>
        </w:rPr>
        <w:instrText xml:space="preserve">ADDIN Mendeley Bibliography CSL_BIBLIOGRAPHY </w:instrText>
      </w:r>
      <w:r w:rsidRPr="00663DFA">
        <w:rPr>
          <w:rFonts w:ascii="Arial" w:eastAsia="Arial" w:hAnsi="Arial" w:cs="Arial"/>
          <w:sz w:val="20"/>
          <w:szCs w:val="20"/>
        </w:rPr>
        <w:fldChar w:fldCharType="separate"/>
      </w:r>
      <w:r w:rsidRPr="00663DFA">
        <w:rPr>
          <w:rFonts w:ascii="Arial" w:hAnsi="Arial" w:cs="Arial"/>
          <w:noProof/>
          <w:sz w:val="20"/>
          <w:szCs w:val="24"/>
        </w:rPr>
        <w:t xml:space="preserve">1. </w:t>
      </w:r>
      <w:r w:rsidRPr="00663DFA">
        <w:rPr>
          <w:rFonts w:ascii="Arial" w:hAnsi="Arial" w:cs="Arial"/>
          <w:noProof/>
          <w:sz w:val="20"/>
          <w:szCs w:val="24"/>
        </w:rPr>
        <w:tab/>
        <w:t xml:space="preserve">Bugaj LJ, Lim WA. High-throughput multicolor optogenetics in microwell plates. </w:t>
      </w:r>
      <w:r w:rsidRPr="00663DFA">
        <w:rPr>
          <w:rFonts w:ascii="Arial" w:hAnsi="Arial" w:cs="Arial"/>
          <w:i/>
          <w:iCs/>
          <w:noProof/>
          <w:sz w:val="20"/>
          <w:szCs w:val="24"/>
        </w:rPr>
        <w:t>Nat. Protoc.</w:t>
      </w:r>
      <w:r w:rsidRPr="00663DFA">
        <w:rPr>
          <w:rFonts w:ascii="Arial" w:hAnsi="Arial" w:cs="Arial"/>
          <w:noProof/>
          <w:sz w:val="20"/>
          <w:szCs w:val="24"/>
        </w:rPr>
        <w:t xml:space="preserve"> 14(7), 2205–2228 (2019).</w:t>
      </w:r>
    </w:p>
    <w:p w14:paraId="468DE5DC" w14:textId="77777777" w:rsidR="00295258" w:rsidRPr="00663DFA" w:rsidRDefault="00295258" w:rsidP="00295258">
      <w:pPr>
        <w:widowControl w:val="0"/>
        <w:autoSpaceDE w:val="0"/>
        <w:autoSpaceDN w:val="0"/>
        <w:adjustRightInd w:val="0"/>
        <w:spacing w:line="240" w:lineRule="auto"/>
        <w:ind w:left="640" w:hanging="640"/>
        <w:rPr>
          <w:rFonts w:ascii="Arial" w:hAnsi="Arial" w:cs="Arial"/>
          <w:noProof/>
          <w:sz w:val="20"/>
        </w:rPr>
      </w:pPr>
      <w:r w:rsidRPr="00663DFA">
        <w:rPr>
          <w:rFonts w:ascii="Arial" w:hAnsi="Arial" w:cs="Arial"/>
          <w:noProof/>
          <w:sz w:val="20"/>
          <w:szCs w:val="24"/>
        </w:rPr>
        <w:t xml:space="preserve">2. </w:t>
      </w:r>
      <w:r w:rsidRPr="00663DFA">
        <w:rPr>
          <w:rFonts w:ascii="Arial" w:hAnsi="Arial" w:cs="Arial"/>
          <w:noProof/>
          <w:sz w:val="20"/>
          <w:szCs w:val="24"/>
        </w:rPr>
        <w:tab/>
        <w:t xml:space="preserve">Grünwald D, Shenoy SM, Burke S, Singer RH. Calibrating excitation light fluxes for quantitative light microscopy in cell biology. </w:t>
      </w:r>
      <w:r w:rsidRPr="00663DFA">
        <w:rPr>
          <w:rFonts w:ascii="Arial" w:hAnsi="Arial" w:cs="Arial"/>
          <w:i/>
          <w:iCs/>
          <w:noProof/>
          <w:sz w:val="20"/>
          <w:szCs w:val="24"/>
        </w:rPr>
        <w:t>Nat. Protoc.</w:t>
      </w:r>
      <w:r w:rsidRPr="00663DFA">
        <w:rPr>
          <w:rFonts w:ascii="Arial" w:hAnsi="Arial" w:cs="Arial"/>
          <w:noProof/>
          <w:sz w:val="20"/>
          <w:szCs w:val="24"/>
        </w:rPr>
        <w:t xml:space="preserve"> 3(11), 1809–1814 (2008).</w:t>
      </w:r>
    </w:p>
    <w:p w14:paraId="0554F767" w14:textId="0839931A" w:rsidR="00295258" w:rsidRPr="00663DFA" w:rsidRDefault="00295258">
      <w:pPr>
        <w:pBdr>
          <w:top w:val="nil"/>
          <w:left w:val="nil"/>
          <w:bottom w:val="nil"/>
          <w:right w:val="nil"/>
          <w:between w:val="nil"/>
        </w:pBdr>
        <w:spacing w:line="276" w:lineRule="auto"/>
        <w:rPr>
          <w:rFonts w:ascii="Arial" w:eastAsia="Arial" w:hAnsi="Arial" w:cs="Arial"/>
          <w:sz w:val="20"/>
          <w:szCs w:val="20"/>
        </w:rPr>
      </w:pPr>
      <w:r w:rsidRPr="00663DFA">
        <w:rPr>
          <w:rFonts w:ascii="Arial" w:eastAsia="Arial" w:hAnsi="Arial" w:cs="Arial"/>
          <w:sz w:val="20"/>
          <w:szCs w:val="20"/>
        </w:rPr>
        <w:fldChar w:fldCharType="end"/>
      </w:r>
    </w:p>
    <w:sectPr w:rsidR="00295258" w:rsidRPr="00663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6462"/>
    <w:multiLevelType w:val="hybridMultilevel"/>
    <w:tmpl w:val="8BE07512"/>
    <w:lvl w:ilvl="0" w:tplc="8E7220B6">
      <w:start w:val="1"/>
      <w:numFmt w:val="decimal"/>
      <w:lvlText w:val="%1."/>
      <w:lvlJc w:val="left"/>
      <w:pPr>
        <w:tabs>
          <w:tab w:val="num" w:pos="720"/>
        </w:tabs>
        <w:ind w:left="720" w:hanging="360"/>
      </w:pPr>
    </w:lvl>
    <w:lvl w:ilvl="1" w:tplc="6B063F7A" w:tentative="1">
      <w:start w:val="1"/>
      <w:numFmt w:val="decimal"/>
      <w:lvlText w:val="%2."/>
      <w:lvlJc w:val="left"/>
      <w:pPr>
        <w:tabs>
          <w:tab w:val="num" w:pos="1440"/>
        </w:tabs>
        <w:ind w:left="1440" w:hanging="360"/>
      </w:pPr>
    </w:lvl>
    <w:lvl w:ilvl="2" w:tplc="983015E4" w:tentative="1">
      <w:start w:val="1"/>
      <w:numFmt w:val="decimal"/>
      <w:lvlText w:val="%3."/>
      <w:lvlJc w:val="left"/>
      <w:pPr>
        <w:tabs>
          <w:tab w:val="num" w:pos="2160"/>
        </w:tabs>
        <w:ind w:left="2160" w:hanging="360"/>
      </w:pPr>
    </w:lvl>
    <w:lvl w:ilvl="3" w:tplc="1310960A" w:tentative="1">
      <w:start w:val="1"/>
      <w:numFmt w:val="decimal"/>
      <w:lvlText w:val="%4."/>
      <w:lvlJc w:val="left"/>
      <w:pPr>
        <w:tabs>
          <w:tab w:val="num" w:pos="2880"/>
        </w:tabs>
        <w:ind w:left="2880" w:hanging="360"/>
      </w:pPr>
    </w:lvl>
    <w:lvl w:ilvl="4" w:tplc="995E2B48" w:tentative="1">
      <w:start w:val="1"/>
      <w:numFmt w:val="decimal"/>
      <w:lvlText w:val="%5."/>
      <w:lvlJc w:val="left"/>
      <w:pPr>
        <w:tabs>
          <w:tab w:val="num" w:pos="3600"/>
        </w:tabs>
        <w:ind w:left="3600" w:hanging="360"/>
      </w:pPr>
    </w:lvl>
    <w:lvl w:ilvl="5" w:tplc="C3A6317E" w:tentative="1">
      <w:start w:val="1"/>
      <w:numFmt w:val="decimal"/>
      <w:lvlText w:val="%6."/>
      <w:lvlJc w:val="left"/>
      <w:pPr>
        <w:tabs>
          <w:tab w:val="num" w:pos="4320"/>
        </w:tabs>
        <w:ind w:left="4320" w:hanging="360"/>
      </w:pPr>
    </w:lvl>
    <w:lvl w:ilvl="6" w:tplc="3CB69212" w:tentative="1">
      <w:start w:val="1"/>
      <w:numFmt w:val="decimal"/>
      <w:lvlText w:val="%7."/>
      <w:lvlJc w:val="left"/>
      <w:pPr>
        <w:tabs>
          <w:tab w:val="num" w:pos="5040"/>
        </w:tabs>
        <w:ind w:left="5040" w:hanging="360"/>
      </w:pPr>
    </w:lvl>
    <w:lvl w:ilvl="7" w:tplc="45F67376" w:tentative="1">
      <w:start w:val="1"/>
      <w:numFmt w:val="decimal"/>
      <w:lvlText w:val="%8."/>
      <w:lvlJc w:val="left"/>
      <w:pPr>
        <w:tabs>
          <w:tab w:val="num" w:pos="5760"/>
        </w:tabs>
        <w:ind w:left="5760" w:hanging="360"/>
      </w:pPr>
    </w:lvl>
    <w:lvl w:ilvl="8" w:tplc="133664CC" w:tentative="1">
      <w:start w:val="1"/>
      <w:numFmt w:val="decimal"/>
      <w:lvlText w:val="%9."/>
      <w:lvlJc w:val="left"/>
      <w:pPr>
        <w:tabs>
          <w:tab w:val="num" w:pos="6480"/>
        </w:tabs>
        <w:ind w:left="6480" w:hanging="360"/>
      </w:pPr>
    </w:lvl>
  </w:abstractNum>
  <w:abstractNum w:abstractNumId="1" w15:restartNumberingAfterBreak="0">
    <w:nsid w:val="2AD7373F"/>
    <w:multiLevelType w:val="hybridMultilevel"/>
    <w:tmpl w:val="3C864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0145"/>
    <w:multiLevelType w:val="multilevel"/>
    <w:tmpl w:val="EA9C2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51535"/>
    <w:multiLevelType w:val="hybridMultilevel"/>
    <w:tmpl w:val="A73882F0"/>
    <w:lvl w:ilvl="0" w:tplc="C6C055BA">
      <w:start w:val="1"/>
      <w:numFmt w:val="decimal"/>
      <w:lvlText w:val="%1."/>
      <w:lvlJc w:val="left"/>
      <w:pPr>
        <w:tabs>
          <w:tab w:val="num" w:pos="720"/>
        </w:tabs>
        <w:ind w:left="720" w:hanging="360"/>
      </w:pPr>
    </w:lvl>
    <w:lvl w:ilvl="1" w:tplc="4CEC8676" w:tentative="1">
      <w:start w:val="1"/>
      <w:numFmt w:val="decimal"/>
      <w:lvlText w:val="%2."/>
      <w:lvlJc w:val="left"/>
      <w:pPr>
        <w:tabs>
          <w:tab w:val="num" w:pos="1440"/>
        </w:tabs>
        <w:ind w:left="1440" w:hanging="360"/>
      </w:pPr>
    </w:lvl>
    <w:lvl w:ilvl="2" w:tplc="F6C208EC" w:tentative="1">
      <w:start w:val="1"/>
      <w:numFmt w:val="decimal"/>
      <w:lvlText w:val="%3."/>
      <w:lvlJc w:val="left"/>
      <w:pPr>
        <w:tabs>
          <w:tab w:val="num" w:pos="2160"/>
        </w:tabs>
        <w:ind w:left="2160" w:hanging="360"/>
      </w:pPr>
    </w:lvl>
    <w:lvl w:ilvl="3" w:tplc="ACBAEC84" w:tentative="1">
      <w:start w:val="1"/>
      <w:numFmt w:val="decimal"/>
      <w:lvlText w:val="%4."/>
      <w:lvlJc w:val="left"/>
      <w:pPr>
        <w:tabs>
          <w:tab w:val="num" w:pos="2880"/>
        </w:tabs>
        <w:ind w:left="2880" w:hanging="360"/>
      </w:pPr>
    </w:lvl>
    <w:lvl w:ilvl="4" w:tplc="1D102F6E" w:tentative="1">
      <w:start w:val="1"/>
      <w:numFmt w:val="decimal"/>
      <w:lvlText w:val="%5."/>
      <w:lvlJc w:val="left"/>
      <w:pPr>
        <w:tabs>
          <w:tab w:val="num" w:pos="3600"/>
        </w:tabs>
        <w:ind w:left="3600" w:hanging="360"/>
      </w:pPr>
    </w:lvl>
    <w:lvl w:ilvl="5" w:tplc="F2289DE0" w:tentative="1">
      <w:start w:val="1"/>
      <w:numFmt w:val="decimal"/>
      <w:lvlText w:val="%6."/>
      <w:lvlJc w:val="left"/>
      <w:pPr>
        <w:tabs>
          <w:tab w:val="num" w:pos="4320"/>
        </w:tabs>
        <w:ind w:left="4320" w:hanging="360"/>
      </w:pPr>
    </w:lvl>
    <w:lvl w:ilvl="6" w:tplc="2B0A6AFE" w:tentative="1">
      <w:start w:val="1"/>
      <w:numFmt w:val="decimal"/>
      <w:lvlText w:val="%7."/>
      <w:lvlJc w:val="left"/>
      <w:pPr>
        <w:tabs>
          <w:tab w:val="num" w:pos="5040"/>
        </w:tabs>
        <w:ind w:left="5040" w:hanging="360"/>
      </w:pPr>
    </w:lvl>
    <w:lvl w:ilvl="7" w:tplc="0B74D9D8" w:tentative="1">
      <w:start w:val="1"/>
      <w:numFmt w:val="decimal"/>
      <w:lvlText w:val="%8."/>
      <w:lvlJc w:val="left"/>
      <w:pPr>
        <w:tabs>
          <w:tab w:val="num" w:pos="5760"/>
        </w:tabs>
        <w:ind w:left="5760" w:hanging="360"/>
      </w:pPr>
    </w:lvl>
    <w:lvl w:ilvl="8" w:tplc="B3E49E14"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eran">
    <w15:presenceInfo w15:providerId="None" w15:userId="Kie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D4"/>
    <w:rsid w:val="000A5AB3"/>
    <w:rsid w:val="0013747D"/>
    <w:rsid w:val="001C3E73"/>
    <w:rsid w:val="001F2E0A"/>
    <w:rsid w:val="00295258"/>
    <w:rsid w:val="00323DD3"/>
    <w:rsid w:val="00663DFA"/>
    <w:rsid w:val="006A1E45"/>
    <w:rsid w:val="006D498A"/>
    <w:rsid w:val="007E2BDB"/>
    <w:rsid w:val="00804458"/>
    <w:rsid w:val="0083238E"/>
    <w:rsid w:val="009174E8"/>
    <w:rsid w:val="009B7C10"/>
    <w:rsid w:val="009C4CB5"/>
    <w:rsid w:val="00A15FA6"/>
    <w:rsid w:val="00A64158"/>
    <w:rsid w:val="00A64A3F"/>
    <w:rsid w:val="00AA48D4"/>
    <w:rsid w:val="00AE3B46"/>
    <w:rsid w:val="00AE710F"/>
    <w:rsid w:val="00BA2994"/>
    <w:rsid w:val="00BF3B9A"/>
    <w:rsid w:val="00E85B0F"/>
    <w:rsid w:val="00EC3343"/>
    <w:rsid w:val="00ED2523"/>
    <w:rsid w:val="00ED29AA"/>
    <w:rsid w:val="00F2464F"/>
    <w:rsid w:val="00F31F36"/>
    <w:rsid w:val="00F626C9"/>
    <w:rsid w:val="00F6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24ED"/>
  <w15:docId w15:val="{414739ED-6C28-4E63-BBC8-D4EAFBC3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13B9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F4CED"/>
    <w:rPr>
      <w:color w:val="808080"/>
    </w:rPr>
  </w:style>
  <w:style w:type="character" w:styleId="Hyperlink">
    <w:name w:val="Hyperlink"/>
    <w:basedOn w:val="DefaultParagraphFont"/>
    <w:uiPriority w:val="99"/>
    <w:semiHidden/>
    <w:unhideWhenUsed/>
    <w:rsid w:val="00F36FDB"/>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3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01823">
      <w:bodyDiv w:val="1"/>
      <w:marLeft w:val="0"/>
      <w:marRight w:val="0"/>
      <w:marTop w:val="0"/>
      <w:marBottom w:val="0"/>
      <w:divBdr>
        <w:top w:val="none" w:sz="0" w:space="0" w:color="auto"/>
        <w:left w:val="none" w:sz="0" w:space="0" w:color="auto"/>
        <w:bottom w:val="none" w:sz="0" w:space="0" w:color="auto"/>
        <w:right w:val="none" w:sz="0" w:space="0" w:color="auto"/>
      </w:divBdr>
      <w:divsChild>
        <w:div w:id="635139528">
          <w:marLeft w:val="360"/>
          <w:marRight w:val="0"/>
          <w:marTop w:val="0"/>
          <w:marBottom w:val="0"/>
          <w:divBdr>
            <w:top w:val="none" w:sz="0" w:space="0" w:color="auto"/>
            <w:left w:val="none" w:sz="0" w:space="0" w:color="auto"/>
            <w:bottom w:val="none" w:sz="0" w:space="0" w:color="auto"/>
            <w:right w:val="none" w:sz="0" w:space="0" w:color="auto"/>
          </w:divBdr>
        </w:div>
      </w:divsChild>
    </w:div>
    <w:div w:id="1248346677">
      <w:bodyDiv w:val="1"/>
      <w:marLeft w:val="0"/>
      <w:marRight w:val="0"/>
      <w:marTop w:val="0"/>
      <w:marBottom w:val="0"/>
      <w:divBdr>
        <w:top w:val="none" w:sz="0" w:space="0" w:color="auto"/>
        <w:left w:val="none" w:sz="0" w:space="0" w:color="auto"/>
        <w:bottom w:val="none" w:sz="0" w:space="0" w:color="auto"/>
        <w:right w:val="none" w:sz="0" w:space="0" w:color="auto"/>
      </w:divBdr>
      <w:divsChild>
        <w:div w:id="1152333383">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mccleanla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GDl7+5ELVY9ZUCyjASyiyKV+sg==">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</go:docsCustomData>
</go:gDocsCustomXmlDataStorage>
</file>

<file path=customXml/itemProps1.xml><?xml version="1.0" encoding="utf-8"?>
<ds:datastoreItem xmlns:ds="http://schemas.openxmlformats.org/officeDocument/2006/customXml" ds:itemID="{D5AC79AF-F45A-4A98-B4D8-A0F78F82B3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Kieran Sweeney</dc:creator>
  <cp:lastModifiedBy>Kieran</cp:lastModifiedBy>
  <cp:revision>21</cp:revision>
  <dcterms:created xsi:type="dcterms:W3CDTF">2020-05-21T22:14:00Z</dcterms:created>
  <dcterms:modified xsi:type="dcterms:W3CDTF">2020-06-22T20:44:00Z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63306455-67fe-35bf-89fc-63d1b31a80ec</vt:lpwstr>
  </property>
  <property fmtid="{D5CDD505-2E9C-101B-9397-08002B2CF9AE}" pid="4" name="Mendeley Citation Style_1">
    <vt:lpwstr>http://www.zotero.org/styles/future-science-group</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http://www.zotero.org/styles/future-science-group</vt:lpwstr>
  </property>
  <property fmtid="{D5CDD505-2E9C-101B-9397-08002B2CF9AE}" pid="18" name="Mendeley Recent Style Name 6_1">
    <vt:lpwstr>Future Science Group</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